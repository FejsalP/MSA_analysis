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drawings/drawing1.xml" ContentType="application/vnd.openxmlformats-officedocument.drawingml.chartshapes+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ECBC2" w14:textId="30D1A4F2" w:rsidR="008E362D" w:rsidRPr="00E83E0A" w:rsidRDefault="00951C69" w:rsidP="007801B1">
      <w:pPr>
        <w:jc w:val="center"/>
        <w:rPr>
          <w:rFonts w:asciiTheme="majorBidi" w:hAnsiTheme="majorBidi" w:cstheme="majorBidi"/>
          <w:b/>
          <w:bCs/>
          <w:sz w:val="32"/>
          <w:szCs w:val="32"/>
        </w:rPr>
      </w:pPr>
      <w:r w:rsidRPr="00E83E0A">
        <w:rPr>
          <w:noProof/>
        </w:rPr>
        <w:drawing>
          <wp:inline distT="0" distB="0" distL="0" distR="0" wp14:anchorId="3ADFEB80" wp14:editId="752ED8D7">
            <wp:extent cx="1457325" cy="1489069"/>
            <wp:effectExtent l="0" t="0" r="0" b="0"/>
            <wp:docPr id="2" name="Picture 2" descr="About Distance Learning | Distanc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bout Distance Learning | Distance Learni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57325" cy="1489069"/>
                    </a:xfrm>
                    <a:prstGeom prst="rect">
                      <a:avLst/>
                    </a:prstGeom>
                    <a:noFill/>
                    <a:ln>
                      <a:noFill/>
                    </a:ln>
                  </pic:spPr>
                </pic:pic>
              </a:graphicData>
            </a:graphic>
          </wp:inline>
        </w:drawing>
      </w:r>
    </w:p>
    <w:p w14:paraId="120DE8B9" w14:textId="77777777" w:rsidR="008E362D" w:rsidRPr="00E83E0A" w:rsidRDefault="008E362D" w:rsidP="000A12DE">
      <w:pPr>
        <w:jc w:val="center"/>
        <w:rPr>
          <w:rFonts w:asciiTheme="majorBidi" w:hAnsiTheme="majorBidi" w:cstheme="majorBidi"/>
          <w:b/>
          <w:bCs/>
          <w:sz w:val="32"/>
          <w:szCs w:val="32"/>
        </w:rPr>
      </w:pPr>
    </w:p>
    <w:p w14:paraId="21E04DE5" w14:textId="34CE94F2" w:rsidR="004E6690" w:rsidRPr="00E83E0A" w:rsidRDefault="000A12DE" w:rsidP="0044525E">
      <w:pPr>
        <w:jc w:val="center"/>
        <w:rPr>
          <w:rFonts w:asciiTheme="majorBidi" w:hAnsiTheme="majorBidi" w:cstheme="majorBidi"/>
          <w:b/>
          <w:bCs/>
          <w:sz w:val="24"/>
          <w:szCs w:val="24"/>
        </w:rPr>
      </w:pPr>
      <w:commentRangeStart w:id="0"/>
      <w:r w:rsidRPr="00E83E0A">
        <w:rPr>
          <w:rFonts w:asciiTheme="majorBidi" w:hAnsiTheme="majorBidi" w:cstheme="majorBidi"/>
          <w:b/>
          <w:bCs/>
          <w:sz w:val="24"/>
          <w:szCs w:val="24"/>
        </w:rPr>
        <w:t>COMPARIN</w:t>
      </w:r>
      <w:r w:rsidR="0002009D" w:rsidRPr="00E83E0A">
        <w:rPr>
          <w:rFonts w:asciiTheme="majorBidi" w:hAnsiTheme="majorBidi" w:cstheme="majorBidi"/>
          <w:b/>
          <w:bCs/>
          <w:sz w:val="24"/>
          <w:szCs w:val="24"/>
        </w:rPr>
        <w:t xml:space="preserve">G 5 STRAINS OF MIDDLE EAST RESPIRATORY SYNDROME </w:t>
      </w:r>
      <w:commentRangeEnd w:id="0"/>
      <w:r w:rsidR="00D562E9">
        <w:rPr>
          <w:rStyle w:val="CommentReference"/>
        </w:rPr>
        <w:commentReference w:id="0"/>
      </w:r>
    </w:p>
    <w:p w14:paraId="2A136E51" w14:textId="77777777" w:rsidR="0044525E" w:rsidRPr="00E83E0A" w:rsidRDefault="0044525E" w:rsidP="0044525E">
      <w:pPr>
        <w:jc w:val="center"/>
        <w:rPr>
          <w:rFonts w:asciiTheme="majorBidi" w:hAnsiTheme="majorBidi" w:cstheme="majorBidi"/>
          <w:b/>
          <w:bCs/>
          <w:sz w:val="24"/>
          <w:szCs w:val="24"/>
        </w:rPr>
      </w:pPr>
    </w:p>
    <w:p w14:paraId="17A6FDA0" w14:textId="77777777" w:rsidR="0044525E" w:rsidRPr="00E83E0A" w:rsidRDefault="0044525E" w:rsidP="0044525E">
      <w:pPr>
        <w:jc w:val="center"/>
        <w:rPr>
          <w:rFonts w:asciiTheme="majorBidi" w:hAnsiTheme="majorBidi" w:cstheme="majorBidi"/>
          <w:b/>
          <w:bCs/>
          <w:sz w:val="24"/>
          <w:szCs w:val="24"/>
        </w:rPr>
      </w:pPr>
    </w:p>
    <w:p w14:paraId="09438A04" w14:textId="77777777" w:rsidR="0044525E" w:rsidRPr="00E83E0A" w:rsidRDefault="0044525E" w:rsidP="0044525E">
      <w:pPr>
        <w:jc w:val="center"/>
        <w:rPr>
          <w:rFonts w:asciiTheme="majorBidi" w:hAnsiTheme="majorBidi" w:cstheme="majorBidi"/>
          <w:b/>
          <w:bCs/>
          <w:sz w:val="24"/>
          <w:szCs w:val="24"/>
        </w:rPr>
      </w:pPr>
    </w:p>
    <w:p w14:paraId="7F9884C1" w14:textId="77777777" w:rsidR="0044525E" w:rsidRPr="00E83E0A" w:rsidRDefault="0044525E" w:rsidP="0044525E">
      <w:pPr>
        <w:jc w:val="center"/>
        <w:rPr>
          <w:rFonts w:asciiTheme="majorBidi" w:hAnsiTheme="majorBidi" w:cstheme="majorBidi"/>
          <w:b/>
          <w:bCs/>
          <w:sz w:val="24"/>
          <w:szCs w:val="24"/>
        </w:rPr>
      </w:pPr>
    </w:p>
    <w:p w14:paraId="7375F8DD" w14:textId="77777777" w:rsidR="0044525E" w:rsidRPr="00E83E0A" w:rsidRDefault="0044525E" w:rsidP="0044525E">
      <w:pPr>
        <w:jc w:val="center"/>
        <w:rPr>
          <w:rFonts w:asciiTheme="majorBidi" w:hAnsiTheme="majorBidi" w:cstheme="majorBidi"/>
          <w:b/>
          <w:bCs/>
          <w:sz w:val="24"/>
          <w:szCs w:val="24"/>
        </w:rPr>
      </w:pPr>
    </w:p>
    <w:p w14:paraId="419A361A" w14:textId="11298FA1" w:rsidR="004233A9" w:rsidRPr="00E83E0A" w:rsidRDefault="004233A9" w:rsidP="00F17CF1">
      <w:pPr>
        <w:jc w:val="center"/>
        <w:rPr>
          <w:rFonts w:asciiTheme="majorBidi" w:hAnsiTheme="majorBidi" w:cstheme="majorBidi"/>
        </w:rPr>
      </w:pPr>
      <w:r w:rsidRPr="00E83E0A">
        <w:rPr>
          <w:rFonts w:asciiTheme="majorBidi" w:hAnsiTheme="majorBidi" w:cstheme="majorBidi"/>
        </w:rPr>
        <w:t xml:space="preserve">Submitted to: </w:t>
      </w:r>
    </w:p>
    <w:p w14:paraId="08B6D4F5" w14:textId="0277C83E" w:rsidR="001736FC" w:rsidRPr="00E83E0A" w:rsidRDefault="004233A9" w:rsidP="00F17CF1">
      <w:pPr>
        <w:jc w:val="center"/>
        <w:rPr>
          <w:rFonts w:asciiTheme="majorBidi" w:hAnsiTheme="majorBidi" w:cstheme="majorBidi"/>
        </w:rPr>
      </w:pPr>
      <w:r w:rsidRPr="00E83E0A">
        <w:rPr>
          <w:rFonts w:asciiTheme="majorBidi" w:hAnsiTheme="majorBidi" w:cstheme="majorBidi"/>
        </w:rPr>
        <w:t xml:space="preserve"> </w:t>
      </w:r>
      <w:r w:rsidR="001736FC" w:rsidRPr="00E83E0A">
        <w:rPr>
          <w:rFonts w:asciiTheme="majorBidi" w:hAnsiTheme="majorBidi" w:cstheme="majorBidi"/>
        </w:rPr>
        <w:t>Prof. Mohamed Adilovic</w:t>
      </w:r>
    </w:p>
    <w:p w14:paraId="4BBA27F3" w14:textId="3F9B80E0" w:rsidR="004233A9" w:rsidRPr="00E83E0A" w:rsidRDefault="005E0A94" w:rsidP="00467D9C">
      <w:pPr>
        <w:jc w:val="center"/>
        <w:rPr>
          <w:rFonts w:asciiTheme="majorBidi" w:hAnsiTheme="majorBidi" w:cstheme="majorBidi"/>
        </w:rPr>
      </w:pPr>
      <w:r w:rsidRPr="00E83E0A">
        <w:rPr>
          <w:rFonts w:asciiTheme="majorBidi" w:hAnsiTheme="majorBidi" w:cstheme="majorBidi"/>
        </w:rPr>
        <w:t>B</w:t>
      </w:r>
      <w:r w:rsidR="00FB7844" w:rsidRPr="00E83E0A">
        <w:rPr>
          <w:rFonts w:asciiTheme="majorBidi" w:hAnsiTheme="majorBidi" w:cstheme="majorBidi"/>
        </w:rPr>
        <w:t>y</w:t>
      </w:r>
      <w:r w:rsidR="004233A9" w:rsidRPr="00E83E0A">
        <w:rPr>
          <w:rFonts w:asciiTheme="majorBidi" w:hAnsiTheme="majorBidi" w:cstheme="majorBidi"/>
        </w:rPr>
        <w:t>:</w:t>
      </w:r>
    </w:p>
    <w:p w14:paraId="54B0F2AE" w14:textId="4849A134" w:rsidR="00467D9C" w:rsidRPr="00E83E0A" w:rsidRDefault="005E0A94" w:rsidP="00467D9C">
      <w:pPr>
        <w:jc w:val="center"/>
        <w:rPr>
          <w:rFonts w:asciiTheme="majorBidi" w:hAnsiTheme="majorBidi" w:cstheme="majorBidi"/>
        </w:rPr>
      </w:pPr>
      <w:r w:rsidRPr="00E83E0A">
        <w:rPr>
          <w:rFonts w:asciiTheme="majorBidi" w:hAnsiTheme="majorBidi" w:cstheme="majorBidi"/>
        </w:rPr>
        <w:t xml:space="preserve"> </w:t>
      </w:r>
      <w:r w:rsidR="00FB7844" w:rsidRPr="00E83E0A">
        <w:rPr>
          <w:rFonts w:asciiTheme="majorBidi" w:hAnsiTheme="majorBidi" w:cstheme="majorBidi"/>
        </w:rPr>
        <w:t>Nour Elbechnak</w:t>
      </w:r>
    </w:p>
    <w:p w14:paraId="5669B0A0" w14:textId="3DC0C45F" w:rsidR="00D36E0E" w:rsidRPr="00E83E0A" w:rsidRDefault="00D36E0E" w:rsidP="006B3EAA">
      <w:pPr>
        <w:rPr>
          <w:rFonts w:asciiTheme="majorBidi" w:hAnsiTheme="majorBidi" w:cstheme="majorBidi"/>
        </w:rPr>
      </w:pPr>
    </w:p>
    <w:p w14:paraId="1B0797F3" w14:textId="0D5D10BC" w:rsidR="004E6690" w:rsidRPr="00E83E0A" w:rsidRDefault="004E6690">
      <w:pPr>
        <w:rPr>
          <w:rFonts w:asciiTheme="majorBidi" w:hAnsiTheme="majorBidi" w:cstheme="majorBidi"/>
        </w:rPr>
      </w:pPr>
    </w:p>
    <w:p w14:paraId="4657AC67" w14:textId="2C7DB66C" w:rsidR="004E6690" w:rsidRPr="00E83E0A" w:rsidRDefault="004E6690">
      <w:pPr>
        <w:rPr>
          <w:rFonts w:asciiTheme="majorBidi" w:hAnsiTheme="majorBidi" w:cstheme="majorBidi"/>
        </w:rPr>
      </w:pPr>
    </w:p>
    <w:p w14:paraId="6DCC2041" w14:textId="4AFE4158" w:rsidR="004E6690" w:rsidRPr="00E83E0A" w:rsidRDefault="004E6690">
      <w:pPr>
        <w:rPr>
          <w:rFonts w:asciiTheme="majorBidi" w:hAnsiTheme="majorBidi" w:cstheme="majorBidi"/>
        </w:rPr>
      </w:pPr>
    </w:p>
    <w:p w14:paraId="171D9DD2" w14:textId="663C3463" w:rsidR="004E6690" w:rsidRPr="00E83E0A" w:rsidRDefault="004E6690">
      <w:pPr>
        <w:rPr>
          <w:rFonts w:asciiTheme="majorBidi" w:hAnsiTheme="majorBidi" w:cstheme="majorBidi"/>
        </w:rPr>
      </w:pPr>
    </w:p>
    <w:p w14:paraId="2EB2B586" w14:textId="18EA9D50" w:rsidR="004E6690" w:rsidRPr="00E83E0A" w:rsidRDefault="004E6690">
      <w:pPr>
        <w:rPr>
          <w:rFonts w:asciiTheme="majorBidi" w:hAnsiTheme="majorBidi" w:cstheme="majorBidi"/>
        </w:rPr>
      </w:pPr>
    </w:p>
    <w:p w14:paraId="1F5E100C" w14:textId="77777777" w:rsidR="0044525E" w:rsidRPr="00E83E0A" w:rsidRDefault="0044525E">
      <w:pPr>
        <w:rPr>
          <w:rFonts w:asciiTheme="majorBidi" w:hAnsiTheme="majorBidi" w:cstheme="majorBidi"/>
        </w:rPr>
      </w:pPr>
    </w:p>
    <w:p w14:paraId="1C0932FB" w14:textId="77777777" w:rsidR="0044525E" w:rsidRPr="00E83E0A" w:rsidRDefault="0044525E">
      <w:pPr>
        <w:rPr>
          <w:rFonts w:asciiTheme="majorBidi" w:hAnsiTheme="majorBidi" w:cstheme="majorBidi"/>
        </w:rPr>
      </w:pPr>
    </w:p>
    <w:p w14:paraId="13C0A27D" w14:textId="77777777" w:rsidR="0044525E" w:rsidRPr="00E83E0A" w:rsidRDefault="0044525E">
      <w:pPr>
        <w:rPr>
          <w:rFonts w:asciiTheme="majorBidi" w:hAnsiTheme="majorBidi" w:cstheme="majorBidi"/>
        </w:rPr>
      </w:pPr>
    </w:p>
    <w:p w14:paraId="7C6770CC" w14:textId="60265E77" w:rsidR="004E6690" w:rsidRPr="00E83E0A" w:rsidRDefault="0044525E">
      <w:pPr>
        <w:rPr>
          <w:rFonts w:asciiTheme="majorBidi" w:hAnsiTheme="majorBidi" w:cstheme="majorBidi"/>
        </w:rPr>
      </w:pPr>
      <w:r w:rsidRPr="00E83E0A">
        <w:rPr>
          <w:rFonts w:asciiTheme="majorBidi" w:hAnsiTheme="majorBidi" w:cstheme="majorBidi"/>
        </w:rPr>
        <w:t>12</w:t>
      </w:r>
      <w:r w:rsidRPr="00E83E0A">
        <w:rPr>
          <w:rFonts w:asciiTheme="majorBidi" w:hAnsiTheme="majorBidi" w:cstheme="majorBidi"/>
          <w:vertAlign w:val="superscript"/>
        </w:rPr>
        <w:t>th</w:t>
      </w:r>
      <w:r w:rsidRPr="00E83E0A">
        <w:rPr>
          <w:rFonts w:asciiTheme="majorBidi" w:hAnsiTheme="majorBidi" w:cstheme="majorBidi"/>
        </w:rPr>
        <w:t xml:space="preserve"> JAN 2022</w:t>
      </w:r>
    </w:p>
    <w:p w14:paraId="0AC7FCAD" w14:textId="35352428" w:rsidR="004E6690" w:rsidRPr="00E83E0A" w:rsidRDefault="004E6690">
      <w:pPr>
        <w:rPr>
          <w:rFonts w:asciiTheme="majorBidi" w:hAnsiTheme="majorBidi" w:cstheme="majorBidi"/>
        </w:rPr>
      </w:pPr>
    </w:p>
    <w:p w14:paraId="52B8EBEB" w14:textId="1B3F8AF6" w:rsidR="004E6690" w:rsidRPr="00E83E0A" w:rsidRDefault="004E6690">
      <w:pPr>
        <w:rPr>
          <w:rFonts w:asciiTheme="majorBidi" w:hAnsiTheme="majorBidi" w:cstheme="majorBidi"/>
        </w:rPr>
      </w:pPr>
    </w:p>
    <w:p w14:paraId="6FC2CB1E" w14:textId="1EF7303E" w:rsidR="004E6690" w:rsidRPr="00E83E0A" w:rsidRDefault="004E6690">
      <w:pPr>
        <w:rPr>
          <w:rFonts w:asciiTheme="majorBidi" w:hAnsiTheme="majorBidi" w:cstheme="majorBidi"/>
        </w:rPr>
      </w:pPr>
    </w:p>
    <w:p w14:paraId="0C027532" w14:textId="5556BB41" w:rsidR="004E6690" w:rsidRPr="00E83E0A" w:rsidRDefault="004E6690">
      <w:pPr>
        <w:rPr>
          <w:rFonts w:asciiTheme="majorBidi" w:hAnsiTheme="majorBidi" w:cstheme="majorBidi"/>
        </w:rPr>
      </w:pPr>
    </w:p>
    <w:p w14:paraId="7B5AA060" w14:textId="5EC77510" w:rsidR="004E6690" w:rsidRPr="00E83E0A" w:rsidRDefault="004E6690">
      <w:pPr>
        <w:rPr>
          <w:rFonts w:asciiTheme="majorBidi" w:hAnsiTheme="majorBidi" w:cstheme="majorBidi"/>
        </w:rPr>
      </w:pPr>
    </w:p>
    <w:p w14:paraId="24E2E020" w14:textId="2EBCE206" w:rsidR="004E6690" w:rsidRPr="00E83E0A" w:rsidRDefault="004E6690">
      <w:pPr>
        <w:rPr>
          <w:rFonts w:asciiTheme="majorBidi" w:hAnsiTheme="majorBidi" w:cstheme="majorBidi"/>
        </w:rPr>
      </w:pPr>
    </w:p>
    <w:p w14:paraId="1F37D513" w14:textId="3BF60C06" w:rsidR="004E6690" w:rsidRPr="00E83E0A" w:rsidRDefault="004E6690">
      <w:pPr>
        <w:rPr>
          <w:rFonts w:asciiTheme="majorBidi" w:hAnsiTheme="majorBidi" w:cstheme="majorBidi"/>
        </w:rPr>
      </w:pPr>
    </w:p>
    <w:p w14:paraId="69381F03" w14:textId="290AB851" w:rsidR="004E6690" w:rsidRPr="00E83E0A" w:rsidRDefault="004E6690">
      <w:pPr>
        <w:rPr>
          <w:rFonts w:asciiTheme="majorBidi" w:hAnsiTheme="majorBidi" w:cstheme="majorBidi"/>
        </w:rPr>
      </w:pPr>
    </w:p>
    <w:p w14:paraId="1B4DC96E" w14:textId="123537D0" w:rsidR="004E6690" w:rsidRPr="00E83E0A" w:rsidRDefault="004E6690">
      <w:pPr>
        <w:rPr>
          <w:rFonts w:asciiTheme="majorBidi" w:hAnsiTheme="majorBidi" w:cstheme="majorBidi"/>
        </w:rPr>
      </w:pPr>
    </w:p>
    <w:p w14:paraId="1EAAD88B" w14:textId="1B4205E5" w:rsidR="004E6690" w:rsidRPr="00E83E0A" w:rsidRDefault="004E6690">
      <w:pPr>
        <w:rPr>
          <w:rFonts w:asciiTheme="majorBidi" w:hAnsiTheme="majorBidi" w:cstheme="majorBidi"/>
        </w:rPr>
      </w:pPr>
    </w:p>
    <w:p w14:paraId="4EE8DAE9" w14:textId="562309BD" w:rsidR="004E6690" w:rsidRPr="00E83E0A" w:rsidRDefault="004E6690">
      <w:pPr>
        <w:rPr>
          <w:rFonts w:asciiTheme="majorBidi" w:hAnsiTheme="majorBidi" w:cstheme="majorBidi"/>
        </w:rPr>
      </w:pPr>
    </w:p>
    <w:p w14:paraId="1939837C" w14:textId="4E75EE22" w:rsidR="004E6690" w:rsidRPr="00E83E0A" w:rsidRDefault="004E6690">
      <w:pPr>
        <w:rPr>
          <w:rFonts w:asciiTheme="majorBidi" w:hAnsiTheme="majorBidi" w:cstheme="majorBidi"/>
        </w:rPr>
      </w:pPr>
    </w:p>
    <w:p w14:paraId="1D3D7023" w14:textId="5903A3C3" w:rsidR="004E6690" w:rsidRPr="00E83E0A" w:rsidRDefault="004E6690">
      <w:pPr>
        <w:rPr>
          <w:rFonts w:asciiTheme="majorBidi" w:hAnsiTheme="majorBidi" w:cstheme="majorBidi"/>
        </w:rPr>
      </w:pPr>
    </w:p>
    <w:p w14:paraId="7BAE60C1" w14:textId="6BC2C20C" w:rsidR="004E6690" w:rsidRPr="00E83E0A" w:rsidRDefault="004E6690">
      <w:pPr>
        <w:rPr>
          <w:rFonts w:asciiTheme="majorBidi" w:hAnsiTheme="majorBidi" w:cstheme="majorBidi"/>
        </w:rPr>
      </w:pPr>
    </w:p>
    <w:p w14:paraId="299B42F8" w14:textId="4464DA44" w:rsidR="004E6690" w:rsidRPr="00E83E0A" w:rsidRDefault="004E6690">
      <w:pPr>
        <w:rPr>
          <w:rFonts w:asciiTheme="majorBidi" w:hAnsiTheme="majorBidi" w:cstheme="majorBidi"/>
        </w:rPr>
      </w:pPr>
    </w:p>
    <w:p w14:paraId="6C16490E" w14:textId="2DFD7C92" w:rsidR="004E6690" w:rsidRPr="00E83E0A" w:rsidRDefault="004E6690">
      <w:pPr>
        <w:rPr>
          <w:rFonts w:asciiTheme="majorBidi" w:hAnsiTheme="majorBidi" w:cstheme="majorBidi"/>
        </w:rPr>
      </w:pPr>
    </w:p>
    <w:p w14:paraId="70A0C8D3" w14:textId="6345340C" w:rsidR="004E6690" w:rsidRPr="00E83E0A" w:rsidRDefault="004E6690">
      <w:pPr>
        <w:rPr>
          <w:rFonts w:asciiTheme="majorBidi" w:hAnsiTheme="majorBidi" w:cstheme="majorBidi"/>
        </w:rPr>
      </w:pPr>
    </w:p>
    <w:p w14:paraId="70EA91B0" w14:textId="71E40B44" w:rsidR="004E6690" w:rsidRPr="00E83E0A" w:rsidRDefault="004E6690">
      <w:pPr>
        <w:rPr>
          <w:rFonts w:asciiTheme="majorBidi" w:hAnsiTheme="majorBidi" w:cstheme="majorBidi"/>
        </w:rPr>
      </w:pPr>
    </w:p>
    <w:p w14:paraId="54911322" w14:textId="5C97DAB0" w:rsidR="004E6690" w:rsidRPr="00E83E0A" w:rsidRDefault="004E6690">
      <w:pPr>
        <w:rPr>
          <w:rFonts w:asciiTheme="majorBidi" w:hAnsiTheme="majorBidi" w:cstheme="majorBidi"/>
        </w:rPr>
      </w:pPr>
    </w:p>
    <w:p w14:paraId="48AD7BE3" w14:textId="42768729" w:rsidR="004E6690" w:rsidRPr="00E83E0A" w:rsidRDefault="004E6690">
      <w:pPr>
        <w:rPr>
          <w:rFonts w:asciiTheme="majorBidi" w:hAnsiTheme="majorBidi" w:cstheme="majorBidi"/>
        </w:rPr>
      </w:pPr>
    </w:p>
    <w:sdt>
      <w:sdtPr>
        <w:rPr>
          <w:rFonts w:asciiTheme="majorBidi" w:eastAsiaTheme="minorHAnsi" w:hAnsiTheme="majorBidi" w:cstheme="minorBidi"/>
          <w:color w:val="auto"/>
          <w:sz w:val="22"/>
          <w:szCs w:val="22"/>
        </w:rPr>
        <w:id w:val="345911790"/>
        <w:docPartObj>
          <w:docPartGallery w:val="Table of Contents"/>
          <w:docPartUnique/>
        </w:docPartObj>
      </w:sdtPr>
      <w:sdtEndPr>
        <w:rPr>
          <w:b/>
          <w:bCs/>
          <w:noProof/>
        </w:rPr>
      </w:sdtEndPr>
      <w:sdtContent>
        <w:p w14:paraId="2BE02A15" w14:textId="77777777" w:rsidR="004E6690" w:rsidRPr="00E83E0A" w:rsidRDefault="004E6690" w:rsidP="004E6690">
          <w:pPr>
            <w:pStyle w:val="TOCHeading"/>
            <w:rPr>
              <w:rFonts w:asciiTheme="majorBidi" w:hAnsiTheme="majorBidi"/>
            </w:rPr>
          </w:pPr>
          <w:r w:rsidRPr="00E83E0A">
            <w:rPr>
              <w:rFonts w:asciiTheme="majorBidi" w:hAnsiTheme="majorBidi"/>
            </w:rPr>
            <w:t>Table of Contents</w:t>
          </w:r>
        </w:p>
        <w:p w14:paraId="51BB3D7F" w14:textId="77777777" w:rsidR="004E6690" w:rsidRPr="00E83E0A" w:rsidRDefault="004E6690" w:rsidP="004E6690">
          <w:pPr>
            <w:pStyle w:val="TOC1"/>
            <w:tabs>
              <w:tab w:val="right" w:leader="dot" w:pos="8630"/>
            </w:tabs>
            <w:rPr>
              <w:rFonts w:eastAsiaTheme="minorEastAsia"/>
              <w:noProof/>
            </w:rPr>
          </w:pPr>
          <w:r w:rsidRPr="00E83E0A">
            <w:rPr>
              <w:rFonts w:asciiTheme="majorBidi" w:hAnsiTheme="majorBidi" w:cstheme="majorBidi"/>
            </w:rPr>
            <w:fldChar w:fldCharType="begin"/>
          </w:r>
          <w:r w:rsidRPr="00E83E0A">
            <w:rPr>
              <w:rFonts w:asciiTheme="majorBidi" w:hAnsiTheme="majorBidi" w:cstheme="majorBidi"/>
            </w:rPr>
            <w:instrText xml:space="preserve"> TOC \o "1-3" \h \z \u </w:instrText>
          </w:r>
          <w:r w:rsidRPr="00E83E0A">
            <w:rPr>
              <w:rFonts w:asciiTheme="majorBidi" w:hAnsiTheme="majorBidi" w:cstheme="majorBidi"/>
            </w:rPr>
            <w:fldChar w:fldCharType="separate"/>
          </w:r>
          <w:hyperlink w:anchor="_Toc92905336" w:history="1">
            <w:r w:rsidRPr="00E83E0A">
              <w:rPr>
                <w:rStyle w:val="Hyperlink"/>
                <w:rFonts w:asciiTheme="majorBidi" w:hAnsiTheme="majorBidi"/>
                <w:b/>
                <w:bCs/>
                <w:noProof/>
              </w:rPr>
              <w:t>Abstract</w:t>
            </w:r>
            <w:r w:rsidRPr="00E83E0A">
              <w:rPr>
                <w:noProof/>
                <w:webHidden/>
              </w:rPr>
              <w:tab/>
            </w:r>
            <w:r w:rsidRPr="00E83E0A">
              <w:rPr>
                <w:noProof/>
                <w:webHidden/>
              </w:rPr>
              <w:fldChar w:fldCharType="begin"/>
            </w:r>
            <w:r w:rsidRPr="00E83E0A">
              <w:rPr>
                <w:noProof/>
                <w:webHidden/>
              </w:rPr>
              <w:instrText xml:space="preserve"> PAGEREF _Toc92905336 \h </w:instrText>
            </w:r>
            <w:r w:rsidRPr="00E83E0A">
              <w:rPr>
                <w:noProof/>
                <w:webHidden/>
              </w:rPr>
            </w:r>
            <w:r w:rsidRPr="00E83E0A">
              <w:rPr>
                <w:noProof/>
                <w:webHidden/>
              </w:rPr>
              <w:fldChar w:fldCharType="separate"/>
            </w:r>
            <w:r w:rsidRPr="00E83E0A">
              <w:rPr>
                <w:noProof/>
                <w:webHidden/>
              </w:rPr>
              <w:t>2</w:t>
            </w:r>
            <w:r w:rsidRPr="00E83E0A">
              <w:rPr>
                <w:noProof/>
                <w:webHidden/>
              </w:rPr>
              <w:fldChar w:fldCharType="end"/>
            </w:r>
          </w:hyperlink>
        </w:p>
        <w:p w14:paraId="1733111F" w14:textId="77777777" w:rsidR="004E6690" w:rsidRPr="00E83E0A" w:rsidRDefault="0067218A" w:rsidP="004E6690">
          <w:pPr>
            <w:pStyle w:val="TOC1"/>
            <w:tabs>
              <w:tab w:val="left" w:pos="440"/>
              <w:tab w:val="right" w:leader="dot" w:pos="8630"/>
            </w:tabs>
            <w:rPr>
              <w:rFonts w:eastAsiaTheme="minorEastAsia"/>
              <w:noProof/>
            </w:rPr>
          </w:pPr>
          <w:hyperlink w:anchor="_Toc92905337" w:history="1">
            <w:r w:rsidR="004E6690" w:rsidRPr="00E83E0A">
              <w:rPr>
                <w:rStyle w:val="Hyperlink"/>
                <w:rFonts w:asciiTheme="majorBidi" w:hAnsiTheme="majorBidi"/>
                <w:b/>
                <w:bCs/>
                <w:noProof/>
              </w:rPr>
              <w:t>1.</w:t>
            </w:r>
            <w:r w:rsidR="004E6690" w:rsidRPr="00E83E0A">
              <w:rPr>
                <w:rFonts w:eastAsiaTheme="minorEastAsia"/>
                <w:noProof/>
              </w:rPr>
              <w:tab/>
            </w:r>
            <w:r w:rsidR="004E6690" w:rsidRPr="00E83E0A">
              <w:rPr>
                <w:rStyle w:val="Hyperlink"/>
                <w:rFonts w:asciiTheme="majorBidi" w:hAnsiTheme="majorBidi"/>
                <w:b/>
                <w:bCs/>
                <w:noProof/>
              </w:rPr>
              <w:t>Introduction</w:t>
            </w:r>
            <w:r w:rsidR="004E6690" w:rsidRPr="00E83E0A">
              <w:rPr>
                <w:noProof/>
                <w:webHidden/>
              </w:rPr>
              <w:tab/>
            </w:r>
            <w:r w:rsidR="004E6690" w:rsidRPr="00E83E0A">
              <w:rPr>
                <w:noProof/>
                <w:webHidden/>
              </w:rPr>
              <w:fldChar w:fldCharType="begin"/>
            </w:r>
            <w:r w:rsidR="004E6690" w:rsidRPr="00E83E0A">
              <w:rPr>
                <w:noProof/>
                <w:webHidden/>
              </w:rPr>
              <w:instrText xml:space="preserve"> PAGEREF _Toc92905337 \h </w:instrText>
            </w:r>
            <w:r w:rsidR="004E6690" w:rsidRPr="00E83E0A">
              <w:rPr>
                <w:noProof/>
                <w:webHidden/>
              </w:rPr>
            </w:r>
            <w:r w:rsidR="004E6690" w:rsidRPr="00E83E0A">
              <w:rPr>
                <w:noProof/>
                <w:webHidden/>
              </w:rPr>
              <w:fldChar w:fldCharType="separate"/>
            </w:r>
            <w:r w:rsidR="004E6690" w:rsidRPr="00E83E0A">
              <w:rPr>
                <w:noProof/>
                <w:webHidden/>
              </w:rPr>
              <w:t>2</w:t>
            </w:r>
            <w:r w:rsidR="004E6690" w:rsidRPr="00E83E0A">
              <w:rPr>
                <w:noProof/>
                <w:webHidden/>
              </w:rPr>
              <w:fldChar w:fldCharType="end"/>
            </w:r>
          </w:hyperlink>
        </w:p>
        <w:p w14:paraId="1D249FE4" w14:textId="77777777" w:rsidR="004E6690" w:rsidRPr="00E83E0A" w:rsidRDefault="0067218A" w:rsidP="004E6690">
          <w:pPr>
            <w:pStyle w:val="TOC1"/>
            <w:tabs>
              <w:tab w:val="left" w:pos="440"/>
              <w:tab w:val="right" w:leader="dot" w:pos="8630"/>
            </w:tabs>
            <w:rPr>
              <w:rFonts w:eastAsiaTheme="minorEastAsia"/>
              <w:noProof/>
            </w:rPr>
          </w:pPr>
          <w:hyperlink w:anchor="_Toc92905338" w:history="1">
            <w:r w:rsidR="004E6690" w:rsidRPr="00E83E0A">
              <w:rPr>
                <w:rStyle w:val="Hyperlink"/>
                <w:rFonts w:asciiTheme="majorBidi" w:hAnsiTheme="majorBidi"/>
                <w:b/>
                <w:bCs/>
                <w:noProof/>
              </w:rPr>
              <w:t>2.</w:t>
            </w:r>
            <w:r w:rsidR="004E6690" w:rsidRPr="00E83E0A">
              <w:rPr>
                <w:rFonts w:eastAsiaTheme="minorEastAsia"/>
                <w:noProof/>
              </w:rPr>
              <w:tab/>
            </w:r>
            <w:r w:rsidR="004E6690" w:rsidRPr="00E83E0A">
              <w:rPr>
                <w:rStyle w:val="Hyperlink"/>
                <w:rFonts w:asciiTheme="majorBidi" w:hAnsiTheme="majorBidi"/>
                <w:b/>
                <w:bCs/>
                <w:noProof/>
              </w:rPr>
              <w:t>Method</w:t>
            </w:r>
            <w:r w:rsidR="004E6690" w:rsidRPr="00E83E0A">
              <w:rPr>
                <w:noProof/>
                <w:webHidden/>
              </w:rPr>
              <w:tab/>
            </w:r>
            <w:r w:rsidR="004E6690" w:rsidRPr="00E83E0A">
              <w:rPr>
                <w:noProof/>
                <w:webHidden/>
              </w:rPr>
              <w:fldChar w:fldCharType="begin"/>
            </w:r>
            <w:r w:rsidR="004E6690" w:rsidRPr="00E83E0A">
              <w:rPr>
                <w:noProof/>
                <w:webHidden/>
              </w:rPr>
              <w:instrText xml:space="preserve"> PAGEREF _Toc92905338 \h </w:instrText>
            </w:r>
            <w:r w:rsidR="004E6690" w:rsidRPr="00E83E0A">
              <w:rPr>
                <w:noProof/>
                <w:webHidden/>
              </w:rPr>
            </w:r>
            <w:r w:rsidR="004E6690" w:rsidRPr="00E83E0A">
              <w:rPr>
                <w:noProof/>
                <w:webHidden/>
              </w:rPr>
              <w:fldChar w:fldCharType="separate"/>
            </w:r>
            <w:r w:rsidR="004E6690" w:rsidRPr="00E83E0A">
              <w:rPr>
                <w:noProof/>
                <w:webHidden/>
              </w:rPr>
              <w:t>2</w:t>
            </w:r>
            <w:r w:rsidR="004E6690" w:rsidRPr="00E83E0A">
              <w:rPr>
                <w:noProof/>
                <w:webHidden/>
              </w:rPr>
              <w:fldChar w:fldCharType="end"/>
            </w:r>
          </w:hyperlink>
        </w:p>
        <w:p w14:paraId="2116A833" w14:textId="77777777" w:rsidR="004E6690" w:rsidRPr="00E83E0A" w:rsidRDefault="0067218A" w:rsidP="004E6690">
          <w:pPr>
            <w:pStyle w:val="TOC1"/>
            <w:tabs>
              <w:tab w:val="left" w:pos="440"/>
              <w:tab w:val="right" w:leader="dot" w:pos="8630"/>
            </w:tabs>
            <w:rPr>
              <w:rFonts w:eastAsiaTheme="minorEastAsia"/>
              <w:noProof/>
            </w:rPr>
          </w:pPr>
          <w:hyperlink w:anchor="_Toc92905339" w:history="1">
            <w:r w:rsidR="004E6690" w:rsidRPr="00E83E0A">
              <w:rPr>
                <w:rStyle w:val="Hyperlink"/>
                <w:rFonts w:asciiTheme="majorBidi" w:hAnsiTheme="majorBidi"/>
                <w:b/>
                <w:bCs/>
                <w:noProof/>
              </w:rPr>
              <w:t>3.</w:t>
            </w:r>
            <w:r w:rsidR="004E6690" w:rsidRPr="00E83E0A">
              <w:rPr>
                <w:rFonts w:eastAsiaTheme="minorEastAsia"/>
                <w:noProof/>
              </w:rPr>
              <w:tab/>
            </w:r>
            <w:r w:rsidR="004E6690" w:rsidRPr="00E83E0A">
              <w:rPr>
                <w:rStyle w:val="Hyperlink"/>
                <w:rFonts w:asciiTheme="majorBidi" w:hAnsiTheme="majorBidi"/>
                <w:b/>
                <w:bCs/>
                <w:noProof/>
              </w:rPr>
              <w:t>Result and Discussion</w:t>
            </w:r>
            <w:r w:rsidR="004E6690" w:rsidRPr="00E83E0A">
              <w:rPr>
                <w:noProof/>
                <w:webHidden/>
              </w:rPr>
              <w:tab/>
            </w:r>
            <w:r w:rsidR="004E6690" w:rsidRPr="00E83E0A">
              <w:rPr>
                <w:noProof/>
                <w:webHidden/>
              </w:rPr>
              <w:fldChar w:fldCharType="begin"/>
            </w:r>
            <w:r w:rsidR="004E6690" w:rsidRPr="00E83E0A">
              <w:rPr>
                <w:noProof/>
                <w:webHidden/>
              </w:rPr>
              <w:instrText xml:space="preserve"> PAGEREF _Toc92905339 \h </w:instrText>
            </w:r>
            <w:r w:rsidR="004E6690" w:rsidRPr="00E83E0A">
              <w:rPr>
                <w:noProof/>
                <w:webHidden/>
              </w:rPr>
            </w:r>
            <w:r w:rsidR="004E6690" w:rsidRPr="00E83E0A">
              <w:rPr>
                <w:noProof/>
                <w:webHidden/>
              </w:rPr>
              <w:fldChar w:fldCharType="separate"/>
            </w:r>
            <w:r w:rsidR="004E6690" w:rsidRPr="00E83E0A">
              <w:rPr>
                <w:noProof/>
                <w:webHidden/>
              </w:rPr>
              <w:t>2</w:t>
            </w:r>
            <w:r w:rsidR="004E6690" w:rsidRPr="00E83E0A">
              <w:rPr>
                <w:noProof/>
                <w:webHidden/>
              </w:rPr>
              <w:fldChar w:fldCharType="end"/>
            </w:r>
          </w:hyperlink>
        </w:p>
        <w:p w14:paraId="7D3F731B" w14:textId="77777777" w:rsidR="004E6690" w:rsidRPr="00E83E0A" w:rsidRDefault="0067218A" w:rsidP="004E6690">
          <w:pPr>
            <w:pStyle w:val="TOC2"/>
            <w:tabs>
              <w:tab w:val="right" w:leader="dot" w:pos="8630"/>
            </w:tabs>
            <w:rPr>
              <w:rFonts w:eastAsiaTheme="minorEastAsia"/>
              <w:noProof/>
            </w:rPr>
          </w:pPr>
          <w:hyperlink w:anchor="_Toc92905340" w:history="1">
            <w:r w:rsidR="004E6690" w:rsidRPr="00E83E0A">
              <w:rPr>
                <w:rStyle w:val="Hyperlink"/>
                <w:rFonts w:asciiTheme="majorBidi" w:hAnsiTheme="majorBidi"/>
                <w:b/>
                <w:bCs/>
                <w:noProof/>
              </w:rPr>
              <w:t>3.1. Mutation</w:t>
            </w:r>
            <w:r w:rsidR="004E6690" w:rsidRPr="00E83E0A">
              <w:rPr>
                <w:noProof/>
                <w:webHidden/>
              </w:rPr>
              <w:tab/>
            </w:r>
            <w:r w:rsidR="004E6690" w:rsidRPr="00E83E0A">
              <w:rPr>
                <w:noProof/>
                <w:webHidden/>
              </w:rPr>
              <w:fldChar w:fldCharType="begin"/>
            </w:r>
            <w:r w:rsidR="004E6690" w:rsidRPr="00E83E0A">
              <w:rPr>
                <w:noProof/>
                <w:webHidden/>
              </w:rPr>
              <w:instrText xml:space="preserve"> PAGEREF _Toc92905340 \h </w:instrText>
            </w:r>
            <w:r w:rsidR="004E6690" w:rsidRPr="00E83E0A">
              <w:rPr>
                <w:noProof/>
                <w:webHidden/>
              </w:rPr>
            </w:r>
            <w:r w:rsidR="004E6690" w:rsidRPr="00E83E0A">
              <w:rPr>
                <w:noProof/>
                <w:webHidden/>
              </w:rPr>
              <w:fldChar w:fldCharType="separate"/>
            </w:r>
            <w:r w:rsidR="004E6690" w:rsidRPr="00E83E0A">
              <w:rPr>
                <w:noProof/>
                <w:webHidden/>
              </w:rPr>
              <w:t>2</w:t>
            </w:r>
            <w:r w:rsidR="004E6690" w:rsidRPr="00E83E0A">
              <w:rPr>
                <w:noProof/>
                <w:webHidden/>
              </w:rPr>
              <w:fldChar w:fldCharType="end"/>
            </w:r>
          </w:hyperlink>
        </w:p>
        <w:p w14:paraId="062FD710" w14:textId="77777777" w:rsidR="004E6690" w:rsidRPr="00E83E0A" w:rsidRDefault="0067218A" w:rsidP="004E6690">
          <w:pPr>
            <w:pStyle w:val="TOC2"/>
            <w:tabs>
              <w:tab w:val="right" w:leader="dot" w:pos="8630"/>
            </w:tabs>
            <w:rPr>
              <w:rFonts w:eastAsiaTheme="minorEastAsia"/>
              <w:noProof/>
            </w:rPr>
          </w:pPr>
          <w:hyperlink w:anchor="_Toc92905341" w:history="1">
            <w:r w:rsidR="004E6690" w:rsidRPr="00E83E0A">
              <w:rPr>
                <w:rStyle w:val="Hyperlink"/>
                <w:rFonts w:asciiTheme="majorBidi" w:hAnsiTheme="majorBidi"/>
                <w:b/>
                <w:bCs/>
                <w:noProof/>
              </w:rPr>
              <w:t>3.2 Similarities</w:t>
            </w:r>
            <w:r w:rsidR="004E6690" w:rsidRPr="00E83E0A">
              <w:rPr>
                <w:noProof/>
                <w:webHidden/>
              </w:rPr>
              <w:tab/>
            </w:r>
            <w:r w:rsidR="004E6690" w:rsidRPr="00E83E0A">
              <w:rPr>
                <w:noProof/>
                <w:webHidden/>
              </w:rPr>
              <w:fldChar w:fldCharType="begin"/>
            </w:r>
            <w:r w:rsidR="004E6690" w:rsidRPr="00E83E0A">
              <w:rPr>
                <w:noProof/>
                <w:webHidden/>
              </w:rPr>
              <w:instrText xml:space="preserve"> PAGEREF _Toc92905341 \h </w:instrText>
            </w:r>
            <w:r w:rsidR="004E6690" w:rsidRPr="00E83E0A">
              <w:rPr>
                <w:noProof/>
                <w:webHidden/>
              </w:rPr>
            </w:r>
            <w:r w:rsidR="004E6690" w:rsidRPr="00E83E0A">
              <w:rPr>
                <w:noProof/>
                <w:webHidden/>
              </w:rPr>
              <w:fldChar w:fldCharType="separate"/>
            </w:r>
            <w:r w:rsidR="004E6690" w:rsidRPr="00E83E0A">
              <w:rPr>
                <w:noProof/>
                <w:webHidden/>
              </w:rPr>
              <w:t>4</w:t>
            </w:r>
            <w:r w:rsidR="004E6690" w:rsidRPr="00E83E0A">
              <w:rPr>
                <w:noProof/>
                <w:webHidden/>
              </w:rPr>
              <w:fldChar w:fldCharType="end"/>
            </w:r>
          </w:hyperlink>
        </w:p>
        <w:p w14:paraId="745A24DA" w14:textId="77777777" w:rsidR="004E6690" w:rsidRPr="00E83E0A" w:rsidRDefault="0067218A" w:rsidP="004E6690">
          <w:pPr>
            <w:pStyle w:val="TOC2"/>
            <w:tabs>
              <w:tab w:val="right" w:leader="dot" w:pos="8630"/>
            </w:tabs>
            <w:rPr>
              <w:rFonts w:eastAsiaTheme="minorEastAsia"/>
              <w:noProof/>
            </w:rPr>
          </w:pPr>
          <w:hyperlink w:anchor="_Toc92905342" w:history="1">
            <w:r w:rsidR="004E6690" w:rsidRPr="00E83E0A">
              <w:rPr>
                <w:rStyle w:val="Hyperlink"/>
                <w:rFonts w:asciiTheme="majorBidi" w:hAnsiTheme="majorBidi"/>
                <w:b/>
                <w:bCs/>
                <w:noProof/>
              </w:rPr>
              <w:t>3.3 TT-Ratio</w:t>
            </w:r>
            <w:r w:rsidR="004E6690" w:rsidRPr="00E83E0A">
              <w:rPr>
                <w:noProof/>
                <w:webHidden/>
              </w:rPr>
              <w:tab/>
            </w:r>
            <w:r w:rsidR="004E6690" w:rsidRPr="00E83E0A">
              <w:rPr>
                <w:noProof/>
                <w:webHidden/>
              </w:rPr>
              <w:fldChar w:fldCharType="begin"/>
            </w:r>
            <w:r w:rsidR="004E6690" w:rsidRPr="00E83E0A">
              <w:rPr>
                <w:noProof/>
                <w:webHidden/>
              </w:rPr>
              <w:instrText xml:space="preserve"> PAGEREF _Toc92905342 \h </w:instrText>
            </w:r>
            <w:r w:rsidR="004E6690" w:rsidRPr="00E83E0A">
              <w:rPr>
                <w:noProof/>
                <w:webHidden/>
              </w:rPr>
            </w:r>
            <w:r w:rsidR="004E6690" w:rsidRPr="00E83E0A">
              <w:rPr>
                <w:noProof/>
                <w:webHidden/>
              </w:rPr>
              <w:fldChar w:fldCharType="separate"/>
            </w:r>
            <w:r w:rsidR="004E6690" w:rsidRPr="00E83E0A">
              <w:rPr>
                <w:noProof/>
                <w:webHidden/>
              </w:rPr>
              <w:t>4</w:t>
            </w:r>
            <w:r w:rsidR="004E6690" w:rsidRPr="00E83E0A">
              <w:rPr>
                <w:noProof/>
                <w:webHidden/>
              </w:rPr>
              <w:fldChar w:fldCharType="end"/>
            </w:r>
          </w:hyperlink>
        </w:p>
        <w:p w14:paraId="4144A732" w14:textId="77777777" w:rsidR="004E6690" w:rsidRPr="00E83E0A" w:rsidRDefault="0067218A" w:rsidP="004E6690">
          <w:pPr>
            <w:pStyle w:val="TOC2"/>
            <w:tabs>
              <w:tab w:val="right" w:leader="dot" w:pos="8630"/>
            </w:tabs>
            <w:rPr>
              <w:rFonts w:eastAsiaTheme="minorEastAsia"/>
              <w:noProof/>
            </w:rPr>
          </w:pPr>
          <w:hyperlink w:anchor="_Toc92905343" w:history="1">
            <w:r w:rsidR="004E6690" w:rsidRPr="00E83E0A">
              <w:rPr>
                <w:rStyle w:val="Hyperlink"/>
                <w:rFonts w:asciiTheme="majorBidi" w:hAnsiTheme="majorBidi"/>
                <w:b/>
                <w:bCs/>
                <w:noProof/>
              </w:rPr>
              <w:t>3.4 Gaps</w:t>
            </w:r>
            <w:r w:rsidR="004E6690" w:rsidRPr="00E83E0A">
              <w:rPr>
                <w:noProof/>
                <w:webHidden/>
              </w:rPr>
              <w:tab/>
            </w:r>
            <w:r w:rsidR="004E6690" w:rsidRPr="00E83E0A">
              <w:rPr>
                <w:noProof/>
                <w:webHidden/>
              </w:rPr>
              <w:fldChar w:fldCharType="begin"/>
            </w:r>
            <w:r w:rsidR="004E6690" w:rsidRPr="00E83E0A">
              <w:rPr>
                <w:noProof/>
                <w:webHidden/>
              </w:rPr>
              <w:instrText xml:space="preserve"> PAGEREF _Toc92905343 \h </w:instrText>
            </w:r>
            <w:r w:rsidR="004E6690" w:rsidRPr="00E83E0A">
              <w:rPr>
                <w:noProof/>
                <w:webHidden/>
              </w:rPr>
            </w:r>
            <w:r w:rsidR="004E6690" w:rsidRPr="00E83E0A">
              <w:rPr>
                <w:noProof/>
                <w:webHidden/>
              </w:rPr>
              <w:fldChar w:fldCharType="separate"/>
            </w:r>
            <w:r w:rsidR="004E6690" w:rsidRPr="00E83E0A">
              <w:rPr>
                <w:noProof/>
                <w:webHidden/>
              </w:rPr>
              <w:t>4</w:t>
            </w:r>
            <w:r w:rsidR="004E6690" w:rsidRPr="00E83E0A">
              <w:rPr>
                <w:noProof/>
                <w:webHidden/>
              </w:rPr>
              <w:fldChar w:fldCharType="end"/>
            </w:r>
          </w:hyperlink>
        </w:p>
        <w:p w14:paraId="01CF0781" w14:textId="77777777" w:rsidR="004E6690" w:rsidRPr="00E83E0A" w:rsidRDefault="0067218A" w:rsidP="004E6690">
          <w:pPr>
            <w:pStyle w:val="TOC1"/>
            <w:tabs>
              <w:tab w:val="right" w:leader="dot" w:pos="8630"/>
            </w:tabs>
            <w:rPr>
              <w:rFonts w:eastAsiaTheme="minorEastAsia"/>
              <w:noProof/>
            </w:rPr>
          </w:pPr>
          <w:hyperlink w:anchor="_Toc92905344" w:history="1">
            <w:r w:rsidR="004E6690" w:rsidRPr="00E83E0A">
              <w:rPr>
                <w:rStyle w:val="Hyperlink"/>
                <w:rFonts w:asciiTheme="majorBidi" w:hAnsiTheme="majorBidi"/>
                <w:b/>
                <w:bCs/>
                <w:noProof/>
              </w:rPr>
              <w:t>Conclusion</w:t>
            </w:r>
            <w:r w:rsidR="004E6690" w:rsidRPr="00E83E0A">
              <w:rPr>
                <w:noProof/>
                <w:webHidden/>
              </w:rPr>
              <w:tab/>
            </w:r>
            <w:r w:rsidR="004E6690" w:rsidRPr="00E83E0A">
              <w:rPr>
                <w:noProof/>
                <w:webHidden/>
              </w:rPr>
              <w:fldChar w:fldCharType="begin"/>
            </w:r>
            <w:r w:rsidR="004E6690" w:rsidRPr="00E83E0A">
              <w:rPr>
                <w:noProof/>
                <w:webHidden/>
              </w:rPr>
              <w:instrText xml:space="preserve"> PAGEREF _Toc92905344 \h </w:instrText>
            </w:r>
            <w:r w:rsidR="004E6690" w:rsidRPr="00E83E0A">
              <w:rPr>
                <w:noProof/>
                <w:webHidden/>
              </w:rPr>
            </w:r>
            <w:r w:rsidR="004E6690" w:rsidRPr="00E83E0A">
              <w:rPr>
                <w:noProof/>
                <w:webHidden/>
              </w:rPr>
              <w:fldChar w:fldCharType="separate"/>
            </w:r>
            <w:r w:rsidR="004E6690" w:rsidRPr="00E83E0A">
              <w:rPr>
                <w:noProof/>
                <w:webHidden/>
              </w:rPr>
              <w:t>5</w:t>
            </w:r>
            <w:r w:rsidR="004E6690" w:rsidRPr="00E83E0A">
              <w:rPr>
                <w:noProof/>
                <w:webHidden/>
              </w:rPr>
              <w:fldChar w:fldCharType="end"/>
            </w:r>
          </w:hyperlink>
        </w:p>
        <w:p w14:paraId="7E5F8746" w14:textId="77777777" w:rsidR="004E6690" w:rsidRPr="00E83E0A" w:rsidRDefault="0067218A" w:rsidP="004E6690">
          <w:pPr>
            <w:pStyle w:val="TOC1"/>
            <w:tabs>
              <w:tab w:val="right" w:leader="dot" w:pos="8630"/>
            </w:tabs>
            <w:rPr>
              <w:rFonts w:eastAsiaTheme="minorEastAsia"/>
              <w:noProof/>
            </w:rPr>
          </w:pPr>
          <w:hyperlink w:anchor="_Toc92905345" w:history="1">
            <w:r w:rsidR="004E6690" w:rsidRPr="00E83E0A">
              <w:rPr>
                <w:rStyle w:val="Hyperlink"/>
                <w:rFonts w:asciiTheme="majorBidi" w:hAnsiTheme="majorBidi"/>
                <w:b/>
                <w:bCs/>
                <w:noProof/>
              </w:rPr>
              <w:t>Reference</w:t>
            </w:r>
            <w:r w:rsidR="004E6690" w:rsidRPr="00E83E0A">
              <w:rPr>
                <w:noProof/>
                <w:webHidden/>
              </w:rPr>
              <w:tab/>
            </w:r>
            <w:r w:rsidR="004E6690" w:rsidRPr="00E83E0A">
              <w:rPr>
                <w:noProof/>
                <w:webHidden/>
              </w:rPr>
              <w:fldChar w:fldCharType="begin"/>
            </w:r>
            <w:r w:rsidR="004E6690" w:rsidRPr="00E83E0A">
              <w:rPr>
                <w:noProof/>
                <w:webHidden/>
              </w:rPr>
              <w:instrText xml:space="preserve"> PAGEREF _Toc92905345 \h </w:instrText>
            </w:r>
            <w:r w:rsidR="004E6690" w:rsidRPr="00E83E0A">
              <w:rPr>
                <w:noProof/>
                <w:webHidden/>
              </w:rPr>
            </w:r>
            <w:r w:rsidR="004E6690" w:rsidRPr="00E83E0A">
              <w:rPr>
                <w:noProof/>
                <w:webHidden/>
              </w:rPr>
              <w:fldChar w:fldCharType="separate"/>
            </w:r>
            <w:r w:rsidR="004E6690" w:rsidRPr="00E83E0A">
              <w:rPr>
                <w:noProof/>
                <w:webHidden/>
              </w:rPr>
              <w:t>5</w:t>
            </w:r>
            <w:r w:rsidR="004E6690" w:rsidRPr="00E83E0A">
              <w:rPr>
                <w:noProof/>
                <w:webHidden/>
              </w:rPr>
              <w:fldChar w:fldCharType="end"/>
            </w:r>
          </w:hyperlink>
        </w:p>
        <w:p w14:paraId="31D5771A" w14:textId="77777777" w:rsidR="004E6690" w:rsidRPr="00E83E0A" w:rsidRDefault="0067218A" w:rsidP="004E6690">
          <w:pPr>
            <w:pStyle w:val="TOC1"/>
            <w:tabs>
              <w:tab w:val="right" w:leader="dot" w:pos="8630"/>
            </w:tabs>
            <w:rPr>
              <w:rFonts w:eastAsiaTheme="minorEastAsia"/>
              <w:noProof/>
            </w:rPr>
          </w:pPr>
          <w:hyperlink w:anchor="_Toc92905346" w:history="1">
            <w:r w:rsidR="004E6690" w:rsidRPr="00E83E0A">
              <w:rPr>
                <w:rStyle w:val="Hyperlink"/>
                <w:rFonts w:asciiTheme="majorBidi" w:hAnsiTheme="majorBidi"/>
                <w:b/>
                <w:bCs/>
                <w:noProof/>
              </w:rPr>
              <w:t>APPENDIX</w:t>
            </w:r>
            <w:r w:rsidR="004E6690" w:rsidRPr="00E83E0A">
              <w:rPr>
                <w:noProof/>
                <w:webHidden/>
              </w:rPr>
              <w:tab/>
            </w:r>
            <w:r w:rsidR="004E6690" w:rsidRPr="00E83E0A">
              <w:rPr>
                <w:noProof/>
                <w:webHidden/>
              </w:rPr>
              <w:fldChar w:fldCharType="begin"/>
            </w:r>
            <w:r w:rsidR="004E6690" w:rsidRPr="00E83E0A">
              <w:rPr>
                <w:noProof/>
                <w:webHidden/>
              </w:rPr>
              <w:instrText xml:space="preserve"> PAGEREF _Toc92905346 \h </w:instrText>
            </w:r>
            <w:r w:rsidR="004E6690" w:rsidRPr="00E83E0A">
              <w:rPr>
                <w:noProof/>
                <w:webHidden/>
              </w:rPr>
            </w:r>
            <w:r w:rsidR="004E6690" w:rsidRPr="00E83E0A">
              <w:rPr>
                <w:noProof/>
                <w:webHidden/>
              </w:rPr>
              <w:fldChar w:fldCharType="separate"/>
            </w:r>
            <w:r w:rsidR="004E6690" w:rsidRPr="00E83E0A">
              <w:rPr>
                <w:noProof/>
                <w:webHidden/>
              </w:rPr>
              <w:t>5</w:t>
            </w:r>
            <w:r w:rsidR="004E6690" w:rsidRPr="00E83E0A">
              <w:rPr>
                <w:noProof/>
                <w:webHidden/>
              </w:rPr>
              <w:fldChar w:fldCharType="end"/>
            </w:r>
          </w:hyperlink>
        </w:p>
        <w:p w14:paraId="0BEE6BD3" w14:textId="14397950" w:rsidR="00AA2426" w:rsidRPr="00E83E0A" w:rsidRDefault="004E6690" w:rsidP="000D488D">
          <w:pPr>
            <w:rPr>
              <w:rFonts w:asciiTheme="majorBidi" w:hAnsiTheme="majorBidi" w:cstheme="majorBidi"/>
              <w:b/>
              <w:bCs/>
              <w:noProof/>
            </w:rPr>
          </w:pPr>
          <w:r w:rsidRPr="00E83E0A">
            <w:rPr>
              <w:rFonts w:asciiTheme="majorBidi" w:hAnsiTheme="majorBidi" w:cstheme="majorBidi"/>
              <w:b/>
              <w:bCs/>
              <w:noProof/>
            </w:rPr>
            <w:fldChar w:fldCharType="end"/>
          </w:r>
        </w:p>
      </w:sdtContent>
    </w:sdt>
    <w:p w14:paraId="16AD2698" w14:textId="1F259643" w:rsidR="00AA2426" w:rsidRPr="00E83E0A" w:rsidRDefault="00AA2426">
      <w:pPr>
        <w:rPr>
          <w:rFonts w:asciiTheme="majorBidi" w:hAnsiTheme="majorBidi" w:cstheme="majorBidi"/>
          <w:b/>
          <w:bCs/>
        </w:rPr>
      </w:pPr>
    </w:p>
    <w:p w14:paraId="00023F31" w14:textId="42A0D5BE" w:rsidR="00AA2426" w:rsidRPr="00E83E0A" w:rsidRDefault="00AA2426">
      <w:pPr>
        <w:rPr>
          <w:rFonts w:asciiTheme="majorBidi" w:hAnsiTheme="majorBidi" w:cstheme="majorBidi"/>
          <w:b/>
          <w:bCs/>
        </w:rPr>
      </w:pPr>
    </w:p>
    <w:p w14:paraId="2F34BEE1" w14:textId="3E52480D" w:rsidR="00AA2426" w:rsidRPr="00E83E0A" w:rsidRDefault="00AA2426">
      <w:pPr>
        <w:rPr>
          <w:rFonts w:asciiTheme="majorBidi" w:hAnsiTheme="majorBidi" w:cstheme="majorBidi"/>
          <w:b/>
          <w:bCs/>
        </w:rPr>
      </w:pPr>
    </w:p>
    <w:p w14:paraId="75A2E4F9" w14:textId="50D79FFD" w:rsidR="000F1A00" w:rsidRPr="00E83E0A" w:rsidRDefault="000F1A00">
      <w:pPr>
        <w:rPr>
          <w:rFonts w:asciiTheme="majorBidi" w:hAnsiTheme="majorBidi" w:cstheme="majorBidi"/>
          <w:b/>
          <w:bCs/>
        </w:rPr>
      </w:pPr>
    </w:p>
    <w:p w14:paraId="7B217E5B" w14:textId="4EF953E8" w:rsidR="00BD1806" w:rsidRPr="00E83E0A" w:rsidRDefault="00BD1806">
      <w:pPr>
        <w:rPr>
          <w:rFonts w:asciiTheme="majorBidi" w:hAnsiTheme="majorBidi" w:cstheme="majorBidi"/>
          <w:b/>
          <w:bCs/>
        </w:rPr>
      </w:pPr>
    </w:p>
    <w:p w14:paraId="4F34BC5E" w14:textId="77777777" w:rsidR="00AA2426" w:rsidRPr="00E83E0A" w:rsidRDefault="00AA2426">
      <w:pPr>
        <w:rPr>
          <w:rFonts w:asciiTheme="majorBidi" w:hAnsiTheme="majorBidi" w:cstheme="majorBidi"/>
          <w:b/>
          <w:bCs/>
        </w:rPr>
      </w:pPr>
    </w:p>
    <w:p w14:paraId="211006EA" w14:textId="162117FB" w:rsidR="00AA2426" w:rsidRPr="00E83E0A" w:rsidRDefault="00AA2426" w:rsidP="00AA2426">
      <w:pPr>
        <w:pStyle w:val="Heading1"/>
        <w:rPr>
          <w:rFonts w:asciiTheme="majorBidi" w:hAnsiTheme="majorBidi"/>
          <w:b/>
          <w:bCs/>
        </w:rPr>
      </w:pPr>
      <w:bookmarkStart w:id="1" w:name="_Toc92905336"/>
      <w:r w:rsidRPr="00E83E0A">
        <w:rPr>
          <w:rFonts w:asciiTheme="majorBidi" w:hAnsiTheme="majorBidi"/>
          <w:b/>
          <w:bCs/>
        </w:rPr>
        <w:t>Abstract</w:t>
      </w:r>
      <w:bookmarkEnd w:id="1"/>
      <w:r w:rsidRPr="00E83E0A">
        <w:rPr>
          <w:rFonts w:asciiTheme="majorBidi" w:hAnsiTheme="majorBidi"/>
          <w:b/>
          <w:bCs/>
        </w:rPr>
        <w:t xml:space="preserve"> </w:t>
      </w:r>
    </w:p>
    <w:p w14:paraId="0EA1BF4B" w14:textId="6E34622E" w:rsidR="000F1A00" w:rsidRPr="00E83E0A" w:rsidRDefault="000F1A00" w:rsidP="000F1A00">
      <w:pPr>
        <w:rPr>
          <w:rFonts w:asciiTheme="majorBidi" w:hAnsiTheme="majorBidi" w:cstheme="majorBidi"/>
        </w:rPr>
      </w:pPr>
    </w:p>
    <w:p w14:paraId="77D4EB42" w14:textId="11829925" w:rsidR="000F1A00" w:rsidRPr="00E83E0A" w:rsidRDefault="000F1A00" w:rsidP="00BD1806">
      <w:pPr>
        <w:jc w:val="both"/>
        <w:rPr>
          <w:rFonts w:asciiTheme="majorBidi" w:hAnsiTheme="majorBidi" w:cstheme="majorBidi"/>
        </w:rPr>
      </w:pPr>
      <w:commentRangeStart w:id="2"/>
      <w:r w:rsidRPr="00E83E0A">
        <w:rPr>
          <w:rFonts w:asciiTheme="majorBidi" w:hAnsiTheme="majorBidi" w:cstheme="majorBidi"/>
        </w:rPr>
        <w:t>For this study, KJ813439, KP209306, KT156560, NC_009019</w:t>
      </w:r>
      <w:r w:rsidR="00BD1806" w:rsidRPr="00E83E0A">
        <w:rPr>
          <w:rFonts w:asciiTheme="majorBidi" w:hAnsiTheme="majorBidi" w:cstheme="majorBidi"/>
        </w:rPr>
        <w:t xml:space="preserve"> and </w:t>
      </w:r>
      <w:r w:rsidRPr="00E83E0A">
        <w:rPr>
          <w:rFonts w:asciiTheme="majorBidi" w:hAnsiTheme="majorBidi" w:cstheme="majorBidi"/>
        </w:rPr>
        <w:t>KC545386</w:t>
      </w:r>
      <w:r w:rsidR="00BD1806" w:rsidRPr="00E83E0A">
        <w:rPr>
          <w:rFonts w:asciiTheme="majorBidi" w:hAnsiTheme="majorBidi" w:cstheme="majorBidi"/>
        </w:rPr>
        <w:t xml:space="preserve"> strains were collected from NCBI and they were analyzed in terms of similarities, mutations, deletions, insertions, gaps and TT-Ratios. The study observed very close relationship between strains, even between the strain collected from humans to the bat. This provides insight about the </w:t>
      </w:r>
      <w:r w:rsidR="00D61699" w:rsidRPr="00E83E0A">
        <w:rPr>
          <w:rFonts w:asciiTheme="majorBidi" w:hAnsiTheme="majorBidi" w:cstheme="majorBidi"/>
        </w:rPr>
        <w:t xml:space="preserve">slow </w:t>
      </w:r>
      <w:r w:rsidR="00BD1806" w:rsidRPr="00E83E0A">
        <w:rPr>
          <w:rFonts w:asciiTheme="majorBidi" w:hAnsiTheme="majorBidi" w:cstheme="majorBidi"/>
        </w:rPr>
        <w:t xml:space="preserve">mutation rate of the virus, even if they were collected from 8 years apart. </w:t>
      </w:r>
      <w:commentRangeEnd w:id="2"/>
      <w:r w:rsidR="00CE678C" w:rsidRPr="00E83E0A">
        <w:rPr>
          <w:rStyle w:val="CommentReference"/>
        </w:rPr>
        <w:commentReference w:id="2"/>
      </w:r>
    </w:p>
    <w:p w14:paraId="2903570E" w14:textId="1D0CD18A" w:rsidR="000F1A00" w:rsidRPr="00E83E0A" w:rsidRDefault="00AA2426" w:rsidP="000F1A00">
      <w:pPr>
        <w:pStyle w:val="Heading1"/>
        <w:numPr>
          <w:ilvl w:val="0"/>
          <w:numId w:val="2"/>
        </w:numPr>
        <w:rPr>
          <w:rFonts w:asciiTheme="majorBidi" w:hAnsiTheme="majorBidi"/>
          <w:b/>
          <w:bCs/>
        </w:rPr>
      </w:pPr>
      <w:bookmarkStart w:id="3" w:name="_Toc92905337"/>
      <w:r w:rsidRPr="00E83E0A">
        <w:rPr>
          <w:rFonts w:asciiTheme="majorBidi" w:hAnsiTheme="majorBidi"/>
          <w:b/>
          <w:bCs/>
        </w:rPr>
        <w:t>Introduction</w:t>
      </w:r>
      <w:bookmarkEnd w:id="3"/>
      <w:r w:rsidRPr="00E83E0A">
        <w:rPr>
          <w:rFonts w:asciiTheme="majorBidi" w:hAnsiTheme="majorBidi"/>
          <w:b/>
          <w:bCs/>
        </w:rPr>
        <w:t xml:space="preserve"> </w:t>
      </w:r>
    </w:p>
    <w:p w14:paraId="295384D7" w14:textId="0F7384BB" w:rsidR="00926979" w:rsidRPr="00E83E0A" w:rsidRDefault="00F7095E" w:rsidP="004E6690">
      <w:pPr>
        <w:jc w:val="both"/>
        <w:rPr>
          <w:rFonts w:asciiTheme="majorBidi" w:hAnsiTheme="majorBidi" w:cstheme="majorBidi"/>
        </w:rPr>
      </w:pPr>
      <w:r w:rsidRPr="00E83E0A">
        <w:rPr>
          <w:rFonts w:asciiTheme="majorBidi" w:hAnsiTheme="majorBidi" w:cstheme="majorBidi"/>
        </w:rPr>
        <w:t xml:space="preserve">Middle East respiratory syndrome-related coronavirus (MERS-CoV) is a species of </w:t>
      </w:r>
      <w:r w:rsidR="000C3C23" w:rsidRPr="00E83E0A">
        <w:rPr>
          <w:rFonts w:asciiTheme="majorBidi" w:hAnsiTheme="majorBidi" w:cstheme="majorBidi"/>
        </w:rPr>
        <w:t>ssRNA (</w:t>
      </w:r>
      <w:r w:rsidRPr="00E83E0A">
        <w:rPr>
          <w:rFonts w:asciiTheme="majorBidi" w:hAnsiTheme="majorBidi" w:cstheme="majorBidi"/>
        </w:rPr>
        <w:t>+) virus in the family Coronaviridae</w:t>
      </w:r>
      <w:r w:rsidR="00A72D11" w:rsidRPr="00E83E0A">
        <w:rPr>
          <w:rFonts w:asciiTheme="majorBidi" w:hAnsiTheme="majorBidi" w:cstheme="majorBidi"/>
        </w:rPr>
        <w:t xml:space="preserve"> which contains 30.1 kb genome and 10 coding genes</w:t>
      </w:r>
      <w:r w:rsidRPr="00E83E0A">
        <w:rPr>
          <w:rFonts w:asciiTheme="majorBidi" w:hAnsiTheme="majorBidi" w:cstheme="majorBidi"/>
        </w:rPr>
        <w:t xml:space="preserve"> (NCBI).</w:t>
      </w:r>
      <w:r w:rsidR="00926979" w:rsidRPr="00E83E0A">
        <w:rPr>
          <w:rFonts w:asciiTheme="majorBidi" w:hAnsiTheme="majorBidi" w:cstheme="majorBidi"/>
        </w:rPr>
        <w:t xml:space="preserve"> The virus uses dipeptidyl peptidase 4 (DPP4) to enter host cells (Petrosillo, N., Viceconte, G., Ergonul, O., Ippolito, G., &amp; Petersen, E. 2020). It was first emerged in human in 2012</w:t>
      </w:r>
      <w:r w:rsidR="007A2244" w:rsidRPr="00E83E0A">
        <w:rPr>
          <w:rFonts w:asciiTheme="majorBidi" w:hAnsiTheme="majorBidi" w:cstheme="majorBidi"/>
        </w:rPr>
        <w:t xml:space="preserve"> and number of cases were around 2000 by 2020, whereas numbers of cases from SARS-CoV-2 by 2020 were exceeding millions. We can definitely say that MERS is not as infectible as SARS-Cov-2. </w:t>
      </w:r>
    </w:p>
    <w:p w14:paraId="0FCF65B1" w14:textId="17CCDA49" w:rsidR="000F1A00" w:rsidRPr="00E83E0A" w:rsidRDefault="00926979" w:rsidP="00926979">
      <w:pPr>
        <w:jc w:val="center"/>
        <w:rPr>
          <w:rFonts w:asciiTheme="majorBidi" w:hAnsiTheme="majorBidi" w:cstheme="majorBidi"/>
        </w:rPr>
      </w:pPr>
      <w:r w:rsidRPr="00E83E0A">
        <w:rPr>
          <w:rFonts w:asciiTheme="majorBidi" w:hAnsiTheme="majorBidi" w:cstheme="majorBidi"/>
          <w:noProof/>
        </w:rPr>
        <w:drawing>
          <wp:inline distT="0" distB="0" distL="0" distR="0" wp14:anchorId="6B28A1A1" wp14:editId="15F22F08">
            <wp:extent cx="5486400" cy="20339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5486400" cy="2033905"/>
                    </a:xfrm>
                    <a:prstGeom prst="rect">
                      <a:avLst/>
                    </a:prstGeom>
                  </pic:spPr>
                </pic:pic>
              </a:graphicData>
            </a:graphic>
          </wp:inline>
        </w:drawing>
      </w:r>
    </w:p>
    <w:p w14:paraId="50740B3D" w14:textId="3FF27E32" w:rsidR="007A2244" w:rsidRPr="00E83E0A" w:rsidRDefault="00926979" w:rsidP="007A2244">
      <w:pPr>
        <w:jc w:val="center"/>
        <w:rPr>
          <w:rFonts w:asciiTheme="majorBidi" w:hAnsiTheme="majorBidi" w:cstheme="majorBidi"/>
        </w:rPr>
      </w:pPr>
      <w:r w:rsidRPr="00E83E0A">
        <w:rPr>
          <w:rFonts w:asciiTheme="majorBidi" w:hAnsiTheme="majorBidi" w:cstheme="majorBidi"/>
        </w:rPr>
        <w:t xml:space="preserve">Figure 1- </w:t>
      </w:r>
      <w:r w:rsidR="007A2244" w:rsidRPr="00E83E0A">
        <w:rPr>
          <w:rFonts w:asciiTheme="majorBidi" w:hAnsiTheme="majorBidi" w:cstheme="majorBidi"/>
        </w:rPr>
        <w:t xml:space="preserve">Clinical characteristics of COVID-19, SARS and MERS, source: </w:t>
      </w:r>
      <w:hyperlink r:id="rId14" w:history="1">
        <w:r w:rsidR="007A2244" w:rsidRPr="00E83E0A">
          <w:rPr>
            <w:rStyle w:val="Hyperlink"/>
            <w:rFonts w:asciiTheme="majorBidi" w:hAnsiTheme="majorBidi" w:cstheme="majorBidi"/>
          </w:rPr>
          <w:t>https://www.ncbi.nlm.nih.gov/pmc/articles/PMC7176926/</w:t>
        </w:r>
      </w:hyperlink>
      <w:r w:rsidR="007A2244" w:rsidRPr="00E83E0A">
        <w:rPr>
          <w:rFonts w:asciiTheme="majorBidi" w:hAnsiTheme="majorBidi" w:cstheme="majorBidi"/>
        </w:rPr>
        <w:t xml:space="preserve"> </w:t>
      </w:r>
    </w:p>
    <w:p w14:paraId="322C8593" w14:textId="425AECC5" w:rsidR="000F1A00" w:rsidRPr="00E83E0A" w:rsidRDefault="00AA2426" w:rsidP="000F1A00">
      <w:pPr>
        <w:pStyle w:val="Heading1"/>
        <w:numPr>
          <w:ilvl w:val="0"/>
          <w:numId w:val="2"/>
        </w:numPr>
        <w:rPr>
          <w:rFonts w:asciiTheme="majorBidi" w:hAnsiTheme="majorBidi"/>
          <w:b/>
          <w:bCs/>
        </w:rPr>
      </w:pPr>
      <w:bookmarkStart w:id="4" w:name="_Toc92905338"/>
      <w:commentRangeStart w:id="5"/>
      <w:commentRangeStart w:id="6"/>
      <w:r w:rsidRPr="00E83E0A">
        <w:rPr>
          <w:rFonts w:asciiTheme="majorBidi" w:hAnsiTheme="majorBidi"/>
          <w:b/>
          <w:bCs/>
        </w:rPr>
        <w:t>Method</w:t>
      </w:r>
      <w:bookmarkEnd w:id="4"/>
      <w:r w:rsidRPr="00E83E0A">
        <w:rPr>
          <w:rFonts w:asciiTheme="majorBidi" w:hAnsiTheme="majorBidi"/>
          <w:b/>
          <w:bCs/>
        </w:rPr>
        <w:t xml:space="preserve"> </w:t>
      </w:r>
      <w:commentRangeEnd w:id="5"/>
      <w:r w:rsidR="00E2437E">
        <w:rPr>
          <w:rStyle w:val="CommentReference"/>
          <w:rFonts w:asciiTheme="minorHAnsi" w:eastAsiaTheme="minorHAnsi" w:hAnsiTheme="minorHAnsi" w:cstheme="minorBidi"/>
          <w:color w:val="auto"/>
        </w:rPr>
        <w:commentReference w:id="5"/>
      </w:r>
      <w:commentRangeEnd w:id="6"/>
      <w:r w:rsidR="009D506D">
        <w:rPr>
          <w:rStyle w:val="CommentReference"/>
          <w:rFonts w:asciiTheme="minorHAnsi" w:eastAsiaTheme="minorHAnsi" w:hAnsiTheme="minorHAnsi" w:cstheme="minorBidi"/>
          <w:color w:val="auto"/>
        </w:rPr>
        <w:commentReference w:id="6"/>
      </w:r>
    </w:p>
    <w:p w14:paraId="353A1F74" w14:textId="69CB7266" w:rsidR="000F1A00" w:rsidRPr="00E83E0A" w:rsidRDefault="000F1A00" w:rsidP="000F1A00">
      <w:pPr>
        <w:rPr>
          <w:rFonts w:asciiTheme="majorBidi" w:hAnsiTheme="majorBidi" w:cstheme="majorBidi"/>
        </w:rPr>
      </w:pPr>
      <w:r w:rsidRPr="00E83E0A">
        <w:rPr>
          <w:rFonts w:asciiTheme="majorBidi" w:hAnsiTheme="majorBidi" w:cstheme="majorBidi"/>
        </w:rPr>
        <w:t xml:space="preserve">I took 5 strains of Middle Eastern Respiratory Syndrome Virus in FASTA format from NCBI website. 3 of them are from human host and 2 from bat host. I then ran a MSA on the Clustal Omega website. The aligned sequence is then analyzed by a program written on Python. </w:t>
      </w:r>
    </w:p>
    <w:p w14:paraId="1EB64998" w14:textId="645177A1" w:rsidR="00327531" w:rsidRPr="00E83E0A" w:rsidRDefault="00327531" w:rsidP="00AA2426">
      <w:pPr>
        <w:pStyle w:val="Heading1"/>
        <w:numPr>
          <w:ilvl w:val="0"/>
          <w:numId w:val="2"/>
        </w:numPr>
        <w:rPr>
          <w:rFonts w:asciiTheme="majorBidi" w:hAnsiTheme="majorBidi"/>
          <w:b/>
          <w:bCs/>
        </w:rPr>
      </w:pPr>
      <w:bookmarkStart w:id="7" w:name="_Toc92905339"/>
      <w:r w:rsidRPr="00E83E0A">
        <w:rPr>
          <w:rFonts w:asciiTheme="majorBidi" w:hAnsiTheme="majorBidi"/>
          <w:b/>
          <w:bCs/>
        </w:rPr>
        <w:lastRenderedPageBreak/>
        <w:t>Result and Discussion</w:t>
      </w:r>
      <w:bookmarkEnd w:id="7"/>
      <w:r w:rsidRPr="00E83E0A">
        <w:rPr>
          <w:rFonts w:asciiTheme="majorBidi" w:hAnsiTheme="majorBidi"/>
          <w:b/>
          <w:bCs/>
        </w:rPr>
        <w:t xml:space="preserve"> </w:t>
      </w:r>
    </w:p>
    <w:p w14:paraId="1800F95A" w14:textId="6175F184" w:rsidR="00327531" w:rsidRPr="00E83E0A" w:rsidRDefault="00327531">
      <w:pPr>
        <w:rPr>
          <w:rFonts w:asciiTheme="majorBidi" w:hAnsiTheme="majorBidi" w:cstheme="majorBidi"/>
        </w:rPr>
      </w:pPr>
      <w:r w:rsidRPr="00E83E0A">
        <w:rPr>
          <w:rFonts w:asciiTheme="majorBidi" w:hAnsiTheme="majorBidi" w:cstheme="majorBidi"/>
        </w:rPr>
        <w:t>For this study I have taken 5 strains of MERS virus and ran a MSA on the website Clustal Omega</w:t>
      </w:r>
      <w:r w:rsidR="006508C0" w:rsidRPr="00E83E0A">
        <w:rPr>
          <w:rFonts w:asciiTheme="majorBidi" w:hAnsiTheme="majorBidi" w:cstheme="majorBidi"/>
        </w:rPr>
        <w:t>. Then a python-based program was used to analyze the data. The result is given below.</w:t>
      </w:r>
    </w:p>
    <w:tbl>
      <w:tblPr>
        <w:tblW w:w="86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
        <w:gridCol w:w="1344"/>
        <w:gridCol w:w="1088"/>
        <w:gridCol w:w="1016"/>
        <w:gridCol w:w="1036"/>
        <w:gridCol w:w="966"/>
        <w:gridCol w:w="841"/>
        <w:gridCol w:w="1005"/>
        <w:gridCol w:w="983"/>
      </w:tblGrid>
      <w:tr w:rsidR="006508C0" w:rsidRPr="00E83E0A" w14:paraId="491426FA" w14:textId="77777777" w:rsidTr="006508C0">
        <w:trPr>
          <w:trHeight w:val="300"/>
          <w:jc w:val="center"/>
        </w:trPr>
        <w:tc>
          <w:tcPr>
            <w:tcW w:w="351" w:type="dxa"/>
            <w:shd w:val="clear" w:color="auto" w:fill="auto"/>
            <w:noWrap/>
            <w:vAlign w:val="bottom"/>
            <w:hideMark/>
          </w:tcPr>
          <w:p w14:paraId="38164497" w14:textId="77777777" w:rsidR="006508C0" w:rsidRPr="00E83E0A" w:rsidRDefault="006508C0" w:rsidP="00327531">
            <w:pPr>
              <w:spacing w:after="0" w:line="240" w:lineRule="auto"/>
              <w:rPr>
                <w:rFonts w:asciiTheme="majorBidi" w:eastAsia="Times New Roman" w:hAnsiTheme="majorBidi" w:cstheme="majorBidi"/>
                <w:sz w:val="20"/>
                <w:szCs w:val="20"/>
              </w:rPr>
            </w:pPr>
          </w:p>
        </w:tc>
        <w:tc>
          <w:tcPr>
            <w:tcW w:w="1264" w:type="dxa"/>
            <w:shd w:val="clear" w:color="auto" w:fill="auto"/>
            <w:noWrap/>
            <w:vAlign w:val="bottom"/>
            <w:hideMark/>
          </w:tcPr>
          <w:p w14:paraId="4952245B" w14:textId="77777777" w:rsidR="006508C0" w:rsidRPr="00E83E0A" w:rsidRDefault="006508C0" w:rsidP="006508C0">
            <w:pPr>
              <w:spacing w:after="0" w:line="240" w:lineRule="auto"/>
              <w:jc w:val="center"/>
              <w:rPr>
                <w:rFonts w:asciiTheme="majorBidi" w:eastAsia="Times New Roman" w:hAnsiTheme="majorBidi" w:cstheme="majorBidi"/>
                <w:sz w:val="20"/>
                <w:szCs w:val="20"/>
              </w:rPr>
            </w:pPr>
          </w:p>
        </w:tc>
        <w:tc>
          <w:tcPr>
            <w:tcW w:w="1258" w:type="dxa"/>
          </w:tcPr>
          <w:p w14:paraId="10619C3F" w14:textId="35756BC1" w:rsidR="006508C0" w:rsidRPr="00E83E0A" w:rsidRDefault="006508C0" w:rsidP="006508C0">
            <w:pPr>
              <w:spacing w:after="0" w:line="240" w:lineRule="auto"/>
              <w:jc w:val="center"/>
              <w:rPr>
                <w:rFonts w:asciiTheme="majorBidi" w:eastAsia="Times New Roman" w:hAnsiTheme="majorBidi" w:cstheme="majorBidi"/>
                <w:color w:val="000000"/>
                <w:sz w:val="20"/>
                <w:szCs w:val="20"/>
              </w:rPr>
            </w:pPr>
            <w:r w:rsidRPr="00E83E0A">
              <w:rPr>
                <w:rFonts w:asciiTheme="majorBidi" w:eastAsia="Times New Roman" w:hAnsiTheme="majorBidi" w:cstheme="majorBidi"/>
                <w:color w:val="000000"/>
                <w:sz w:val="20"/>
                <w:szCs w:val="20"/>
              </w:rPr>
              <w:t>source</w:t>
            </w:r>
          </w:p>
        </w:tc>
        <w:tc>
          <w:tcPr>
            <w:tcW w:w="956" w:type="dxa"/>
            <w:shd w:val="clear" w:color="auto" w:fill="auto"/>
            <w:noWrap/>
            <w:vAlign w:val="bottom"/>
            <w:hideMark/>
          </w:tcPr>
          <w:p w14:paraId="6F499D2F" w14:textId="12959AD5" w:rsidR="006508C0" w:rsidRPr="00E83E0A" w:rsidRDefault="006508C0" w:rsidP="006508C0">
            <w:pPr>
              <w:spacing w:after="0" w:line="240" w:lineRule="auto"/>
              <w:jc w:val="center"/>
              <w:rPr>
                <w:rFonts w:asciiTheme="majorBidi" w:eastAsia="Times New Roman" w:hAnsiTheme="majorBidi" w:cstheme="majorBidi"/>
                <w:color w:val="000000"/>
                <w:sz w:val="20"/>
                <w:szCs w:val="20"/>
              </w:rPr>
            </w:pPr>
            <w:r w:rsidRPr="00E83E0A">
              <w:rPr>
                <w:rFonts w:asciiTheme="majorBidi" w:eastAsia="Times New Roman" w:hAnsiTheme="majorBidi" w:cstheme="majorBidi"/>
                <w:color w:val="000000"/>
                <w:sz w:val="20"/>
                <w:szCs w:val="20"/>
              </w:rPr>
              <w:t>Similarity</w:t>
            </w:r>
          </w:p>
        </w:tc>
        <w:tc>
          <w:tcPr>
            <w:tcW w:w="1036" w:type="dxa"/>
            <w:shd w:val="clear" w:color="auto" w:fill="auto"/>
            <w:noWrap/>
            <w:vAlign w:val="bottom"/>
            <w:hideMark/>
          </w:tcPr>
          <w:p w14:paraId="76200404" w14:textId="77777777" w:rsidR="006508C0" w:rsidRPr="00E83E0A" w:rsidRDefault="006508C0" w:rsidP="006508C0">
            <w:pPr>
              <w:spacing w:after="0" w:line="240" w:lineRule="auto"/>
              <w:jc w:val="center"/>
              <w:rPr>
                <w:rFonts w:asciiTheme="majorBidi" w:eastAsia="Times New Roman" w:hAnsiTheme="majorBidi" w:cstheme="majorBidi"/>
                <w:color w:val="000000"/>
                <w:sz w:val="20"/>
                <w:szCs w:val="20"/>
              </w:rPr>
            </w:pPr>
            <w:r w:rsidRPr="00E83E0A">
              <w:rPr>
                <w:rFonts w:asciiTheme="majorBidi" w:eastAsia="Times New Roman" w:hAnsiTheme="majorBidi" w:cstheme="majorBidi"/>
                <w:color w:val="000000"/>
                <w:sz w:val="20"/>
                <w:szCs w:val="20"/>
              </w:rPr>
              <w:t>Mutations</w:t>
            </w:r>
          </w:p>
        </w:tc>
        <w:tc>
          <w:tcPr>
            <w:tcW w:w="958" w:type="dxa"/>
            <w:shd w:val="clear" w:color="auto" w:fill="auto"/>
            <w:noWrap/>
            <w:vAlign w:val="bottom"/>
            <w:hideMark/>
          </w:tcPr>
          <w:p w14:paraId="4546F5AE" w14:textId="5C6C3409" w:rsidR="006508C0" w:rsidRPr="00E83E0A" w:rsidRDefault="006508C0" w:rsidP="006508C0">
            <w:pPr>
              <w:spacing w:after="0" w:line="240" w:lineRule="auto"/>
              <w:jc w:val="center"/>
              <w:rPr>
                <w:rFonts w:asciiTheme="majorBidi" w:eastAsia="Times New Roman" w:hAnsiTheme="majorBidi" w:cstheme="majorBidi"/>
                <w:color w:val="000000"/>
                <w:sz w:val="20"/>
                <w:szCs w:val="20"/>
              </w:rPr>
            </w:pPr>
            <w:r w:rsidRPr="00E83E0A">
              <w:rPr>
                <w:rFonts w:asciiTheme="majorBidi" w:eastAsia="Times New Roman" w:hAnsiTheme="majorBidi" w:cstheme="majorBidi"/>
                <w:color w:val="000000"/>
                <w:sz w:val="20"/>
                <w:szCs w:val="20"/>
              </w:rPr>
              <w:t>TT</w:t>
            </w:r>
            <w:r w:rsidR="00E81AF7" w:rsidRPr="00E83E0A">
              <w:rPr>
                <w:rFonts w:asciiTheme="majorBidi" w:eastAsia="Times New Roman" w:hAnsiTheme="majorBidi" w:cstheme="majorBidi"/>
                <w:color w:val="000000"/>
                <w:sz w:val="20"/>
                <w:szCs w:val="20"/>
              </w:rPr>
              <w:t xml:space="preserve"> </w:t>
            </w:r>
            <w:r w:rsidRPr="00E83E0A">
              <w:rPr>
                <w:rFonts w:asciiTheme="majorBidi" w:eastAsia="Times New Roman" w:hAnsiTheme="majorBidi" w:cstheme="majorBidi"/>
                <w:color w:val="000000"/>
                <w:sz w:val="20"/>
                <w:szCs w:val="20"/>
              </w:rPr>
              <w:t>ratio</w:t>
            </w:r>
          </w:p>
        </w:tc>
        <w:tc>
          <w:tcPr>
            <w:tcW w:w="841" w:type="dxa"/>
            <w:shd w:val="clear" w:color="auto" w:fill="auto"/>
            <w:noWrap/>
            <w:vAlign w:val="bottom"/>
            <w:hideMark/>
          </w:tcPr>
          <w:p w14:paraId="4E4BE129" w14:textId="77777777" w:rsidR="006508C0" w:rsidRPr="00E83E0A" w:rsidRDefault="006508C0" w:rsidP="006508C0">
            <w:pPr>
              <w:spacing w:after="0" w:line="240" w:lineRule="auto"/>
              <w:jc w:val="center"/>
              <w:rPr>
                <w:rFonts w:asciiTheme="majorBidi" w:eastAsia="Times New Roman" w:hAnsiTheme="majorBidi" w:cstheme="majorBidi"/>
                <w:color w:val="000000"/>
                <w:sz w:val="20"/>
                <w:szCs w:val="20"/>
              </w:rPr>
            </w:pPr>
            <w:r w:rsidRPr="00E83E0A">
              <w:rPr>
                <w:rFonts w:asciiTheme="majorBidi" w:eastAsia="Times New Roman" w:hAnsiTheme="majorBidi" w:cstheme="majorBidi"/>
                <w:color w:val="000000"/>
                <w:sz w:val="20"/>
                <w:szCs w:val="20"/>
              </w:rPr>
              <w:t>Gaps</w:t>
            </w:r>
          </w:p>
        </w:tc>
        <w:tc>
          <w:tcPr>
            <w:tcW w:w="1000" w:type="dxa"/>
            <w:shd w:val="clear" w:color="auto" w:fill="auto"/>
            <w:noWrap/>
            <w:vAlign w:val="bottom"/>
            <w:hideMark/>
          </w:tcPr>
          <w:p w14:paraId="5009D0A3" w14:textId="77777777" w:rsidR="006508C0" w:rsidRPr="00E83E0A" w:rsidRDefault="006508C0" w:rsidP="006508C0">
            <w:pPr>
              <w:spacing w:after="0" w:line="240" w:lineRule="auto"/>
              <w:jc w:val="center"/>
              <w:rPr>
                <w:rFonts w:asciiTheme="majorBidi" w:eastAsia="Times New Roman" w:hAnsiTheme="majorBidi" w:cstheme="majorBidi"/>
                <w:color w:val="000000"/>
                <w:sz w:val="20"/>
                <w:szCs w:val="20"/>
              </w:rPr>
            </w:pPr>
            <w:r w:rsidRPr="00E83E0A">
              <w:rPr>
                <w:rFonts w:asciiTheme="majorBidi" w:eastAsia="Times New Roman" w:hAnsiTheme="majorBidi" w:cstheme="majorBidi"/>
                <w:color w:val="000000"/>
                <w:sz w:val="20"/>
                <w:szCs w:val="20"/>
              </w:rPr>
              <w:t>Insertions</w:t>
            </w:r>
          </w:p>
        </w:tc>
        <w:tc>
          <w:tcPr>
            <w:tcW w:w="966" w:type="dxa"/>
            <w:shd w:val="clear" w:color="auto" w:fill="auto"/>
            <w:noWrap/>
            <w:vAlign w:val="bottom"/>
            <w:hideMark/>
          </w:tcPr>
          <w:p w14:paraId="2395E8E4" w14:textId="77777777" w:rsidR="006508C0" w:rsidRPr="00E83E0A" w:rsidRDefault="006508C0" w:rsidP="006508C0">
            <w:pPr>
              <w:spacing w:after="0" w:line="240" w:lineRule="auto"/>
              <w:jc w:val="center"/>
              <w:rPr>
                <w:rFonts w:asciiTheme="majorBidi" w:eastAsia="Times New Roman" w:hAnsiTheme="majorBidi" w:cstheme="majorBidi"/>
                <w:color w:val="000000"/>
                <w:sz w:val="20"/>
                <w:szCs w:val="20"/>
              </w:rPr>
            </w:pPr>
            <w:r w:rsidRPr="00E83E0A">
              <w:rPr>
                <w:rFonts w:asciiTheme="majorBidi" w:eastAsia="Times New Roman" w:hAnsiTheme="majorBidi" w:cstheme="majorBidi"/>
                <w:color w:val="000000"/>
                <w:sz w:val="20"/>
                <w:szCs w:val="20"/>
              </w:rPr>
              <w:t>Deletions</w:t>
            </w:r>
          </w:p>
        </w:tc>
      </w:tr>
      <w:tr w:rsidR="006508C0" w:rsidRPr="00E83E0A" w14:paraId="5447890A" w14:textId="77777777" w:rsidTr="006508C0">
        <w:trPr>
          <w:trHeight w:val="300"/>
          <w:jc w:val="center"/>
        </w:trPr>
        <w:tc>
          <w:tcPr>
            <w:tcW w:w="351" w:type="dxa"/>
            <w:shd w:val="clear" w:color="auto" w:fill="auto"/>
            <w:noWrap/>
            <w:vAlign w:val="bottom"/>
            <w:hideMark/>
          </w:tcPr>
          <w:p w14:paraId="25282ED9" w14:textId="77777777" w:rsidR="006508C0" w:rsidRPr="00E83E0A" w:rsidRDefault="006508C0" w:rsidP="00327531">
            <w:pPr>
              <w:spacing w:after="0" w:line="240" w:lineRule="auto"/>
              <w:jc w:val="right"/>
              <w:rPr>
                <w:rFonts w:asciiTheme="majorBidi" w:eastAsia="Times New Roman" w:hAnsiTheme="majorBidi" w:cstheme="majorBidi"/>
                <w:color w:val="000000"/>
                <w:sz w:val="20"/>
                <w:szCs w:val="20"/>
              </w:rPr>
            </w:pPr>
            <w:r w:rsidRPr="00E83E0A">
              <w:rPr>
                <w:rFonts w:asciiTheme="majorBidi" w:eastAsia="Times New Roman" w:hAnsiTheme="majorBidi" w:cstheme="majorBidi"/>
                <w:color w:val="000000"/>
                <w:sz w:val="20"/>
                <w:szCs w:val="20"/>
              </w:rPr>
              <w:t>1</w:t>
            </w:r>
          </w:p>
        </w:tc>
        <w:tc>
          <w:tcPr>
            <w:tcW w:w="1264" w:type="dxa"/>
            <w:shd w:val="clear" w:color="auto" w:fill="auto"/>
            <w:noWrap/>
            <w:vAlign w:val="bottom"/>
            <w:hideMark/>
          </w:tcPr>
          <w:p w14:paraId="1199EF23" w14:textId="77777777" w:rsidR="006508C0" w:rsidRPr="00E83E0A" w:rsidRDefault="006508C0" w:rsidP="006508C0">
            <w:pPr>
              <w:spacing w:after="0" w:line="240" w:lineRule="auto"/>
              <w:jc w:val="center"/>
              <w:rPr>
                <w:rFonts w:asciiTheme="majorBidi" w:eastAsia="Times New Roman" w:hAnsiTheme="majorBidi" w:cstheme="majorBidi"/>
                <w:color w:val="000000"/>
                <w:sz w:val="20"/>
                <w:szCs w:val="20"/>
              </w:rPr>
            </w:pPr>
            <w:r w:rsidRPr="00E83E0A">
              <w:rPr>
                <w:rFonts w:asciiTheme="majorBidi" w:eastAsia="Times New Roman" w:hAnsiTheme="majorBidi" w:cstheme="majorBidi"/>
                <w:color w:val="000000"/>
                <w:sz w:val="20"/>
                <w:szCs w:val="20"/>
              </w:rPr>
              <w:t>KJ813439.1</w:t>
            </w:r>
          </w:p>
        </w:tc>
        <w:tc>
          <w:tcPr>
            <w:tcW w:w="1258" w:type="dxa"/>
          </w:tcPr>
          <w:p w14:paraId="0E94D735" w14:textId="37FE770B" w:rsidR="006508C0" w:rsidRPr="00E83E0A" w:rsidRDefault="006508C0" w:rsidP="006508C0">
            <w:pPr>
              <w:spacing w:after="0" w:line="240" w:lineRule="auto"/>
              <w:jc w:val="center"/>
              <w:rPr>
                <w:rFonts w:asciiTheme="majorBidi" w:eastAsia="Times New Roman" w:hAnsiTheme="majorBidi" w:cstheme="majorBidi"/>
                <w:color w:val="000000"/>
                <w:sz w:val="20"/>
                <w:szCs w:val="20"/>
              </w:rPr>
            </w:pPr>
            <w:r w:rsidRPr="00E83E0A">
              <w:rPr>
                <w:rFonts w:asciiTheme="majorBidi" w:eastAsia="Times New Roman" w:hAnsiTheme="majorBidi" w:cstheme="majorBidi"/>
                <w:color w:val="000000"/>
                <w:sz w:val="20"/>
                <w:szCs w:val="20"/>
              </w:rPr>
              <w:t>Human</w:t>
            </w:r>
          </w:p>
        </w:tc>
        <w:tc>
          <w:tcPr>
            <w:tcW w:w="956" w:type="dxa"/>
            <w:shd w:val="clear" w:color="auto" w:fill="auto"/>
            <w:noWrap/>
            <w:vAlign w:val="bottom"/>
            <w:hideMark/>
          </w:tcPr>
          <w:p w14:paraId="5977BCF2" w14:textId="0BB3DF94" w:rsidR="006508C0" w:rsidRPr="00E83E0A" w:rsidRDefault="006508C0" w:rsidP="006508C0">
            <w:pPr>
              <w:spacing w:after="0" w:line="240" w:lineRule="auto"/>
              <w:jc w:val="center"/>
              <w:rPr>
                <w:rFonts w:asciiTheme="majorBidi" w:eastAsia="Times New Roman" w:hAnsiTheme="majorBidi" w:cstheme="majorBidi"/>
                <w:color w:val="000000"/>
                <w:sz w:val="20"/>
                <w:szCs w:val="20"/>
              </w:rPr>
            </w:pPr>
            <w:r w:rsidRPr="00E83E0A">
              <w:rPr>
                <w:rFonts w:asciiTheme="majorBidi" w:eastAsia="Times New Roman" w:hAnsiTheme="majorBidi" w:cstheme="majorBidi"/>
                <w:color w:val="000000"/>
                <w:sz w:val="20"/>
                <w:szCs w:val="20"/>
              </w:rPr>
              <w:t>0.68</w:t>
            </w:r>
          </w:p>
        </w:tc>
        <w:tc>
          <w:tcPr>
            <w:tcW w:w="1036" w:type="dxa"/>
            <w:shd w:val="clear" w:color="auto" w:fill="auto"/>
            <w:noWrap/>
            <w:vAlign w:val="bottom"/>
            <w:hideMark/>
          </w:tcPr>
          <w:p w14:paraId="619888B2" w14:textId="77777777" w:rsidR="006508C0" w:rsidRPr="00E83E0A" w:rsidRDefault="006508C0" w:rsidP="006508C0">
            <w:pPr>
              <w:spacing w:after="0" w:line="240" w:lineRule="auto"/>
              <w:jc w:val="center"/>
              <w:rPr>
                <w:rFonts w:asciiTheme="majorBidi" w:eastAsia="Times New Roman" w:hAnsiTheme="majorBidi" w:cstheme="majorBidi"/>
                <w:color w:val="000000"/>
                <w:sz w:val="20"/>
                <w:szCs w:val="20"/>
              </w:rPr>
            </w:pPr>
            <w:r w:rsidRPr="00E83E0A">
              <w:rPr>
                <w:rFonts w:asciiTheme="majorBidi" w:eastAsia="Times New Roman" w:hAnsiTheme="majorBidi" w:cstheme="majorBidi"/>
                <w:color w:val="000000"/>
                <w:sz w:val="20"/>
                <w:szCs w:val="20"/>
              </w:rPr>
              <w:t>9840</w:t>
            </w:r>
          </w:p>
        </w:tc>
        <w:tc>
          <w:tcPr>
            <w:tcW w:w="958" w:type="dxa"/>
            <w:shd w:val="clear" w:color="auto" w:fill="auto"/>
            <w:noWrap/>
            <w:vAlign w:val="bottom"/>
            <w:hideMark/>
          </w:tcPr>
          <w:p w14:paraId="33C10D60" w14:textId="77777777" w:rsidR="006508C0" w:rsidRPr="00E83E0A" w:rsidRDefault="006508C0" w:rsidP="006508C0">
            <w:pPr>
              <w:spacing w:after="0" w:line="240" w:lineRule="auto"/>
              <w:jc w:val="center"/>
              <w:rPr>
                <w:rFonts w:asciiTheme="majorBidi" w:eastAsia="Times New Roman" w:hAnsiTheme="majorBidi" w:cstheme="majorBidi"/>
                <w:color w:val="000000"/>
                <w:sz w:val="20"/>
                <w:szCs w:val="20"/>
              </w:rPr>
            </w:pPr>
            <w:r w:rsidRPr="00E83E0A">
              <w:rPr>
                <w:rFonts w:asciiTheme="majorBidi" w:eastAsia="Times New Roman" w:hAnsiTheme="majorBidi" w:cstheme="majorBidi"/>
                <w:color w:val="000000"/>
                <w:sz w:val="20"/>
                <w:szCs w:val="20"/>
              </w:rPr>
              <w:t>0.81255</w:t>
            </w:r>
          </w:p>
        </w:tc>
        <w:tc>
          <w:tcPr>
            <w:tcW w:w="841" w:type="dxa"/>
            <w:shd w:val="clear" w:color="auto" w:fill="auto"/>
            <w:noWrap/>
            <w:vAlign w:val="bottom"/>
            <w:hideMark/>
          </w:tcPr>
          <w:p w14:paraId="102AE742" w14:textId="77777777" w:rsidR="006508C0" w:rsidRPr="00E83E0A" w:rsidRDefault="006508C0" w:rsidP="006508C0">
            <w:pPr>
              <w:spacing w:after="0" w:line="240" w:lineRule="auto"/>
              <w:jc w:val="center"/>
              <w:rPr>
                <w:rFonts w:asciiTheme="majorBidi" w:eastAsia="Times New Roman" w:hAnsiTheme="majorBidi" w:cstheme="majorBidi"/>
                <w:color w:val="000000"/>
                <w:sz w:val="20"/>
                <w:szCs w:val="20"/>
              </w:rPr>
            </w:pPr>
            <w:r w:rsidRPr="00E83E0A">
              <w:rPr>
                <w:rFonts w:asciiTheme="majorBidi" w:eastAsia="Times New Roman" w:hAnsiTheme="majorBidi" w:cstheme="majorBidi"/>
                <w:color w:val="000000"/>
                <w:sz w:val="20"/>
                <w:szCs w:val="20"/>
              </w:rPr>
              <w:t>770</w:t>
            </w:r>
          </w:p>
        </w:tc>
        <w:tc>
          <w:tcPr>
            <w:tcW w:w="1000" w:type="dxa"/>
            <w:shd w:val="clear" w:color="auto" w:fill="auto"/>
            <w:noWrap/>
            <w:vAlign w:val="bottom"/>
            <w:hideMark/>
          </w:tcPr>
          <w:p w14:paraId="58F6781C" w14:textId="77777777" w:rsidR="006508C0" w:rsidRPr="00E83E0A" w:rsidRDefault="006508C0" w:rsidP="006508C0">
            <w:pPr>
              <w:spacing w:after="0" w:line="240" w:lineRule="auto"/>
              <w:jc w:val="center"/>
              <w:rPr>
                <w:rFonts w:asciiTheme="majorBidi" w:eastAsia="Times New Roman" w:hAnsiTheme="majorBidi" w:cstheme="majorBidi"/>
                <w:color w:val="000000"/>
                <w:sz w:val="20"/>
                <w:szCs w:val="20"/>
              </w:rPr>
            </w:pPr>
            <w:r w:rsidRPr="00E83E0A">
              <w:rPr>
                <w:rFonts w:asciiTheme="majorBidi" w:eastAsia="Times New Roman" w:hAnsiTheme="majorBidi" w:cstheme="majorBidi"/>
                <w:color w:val="000000"/>
                <w:sz w:val="20"/>
                <w:szCs w:val="20"/>
              </w:rPr>
              <w:t>411</w:t>
            </w:r>
          </w:p>
        </w:tc>
        <w:tc>
          <w:tcPr>
            <w:tcW w:w="966" w:type="dxa"/>
            <w:shd w:val="clear" w:color="auto" w:fill="auto"/>
            <w:noWrap/>
            <w:vAlign w:val="bottom"/>
            <w:hideMark/>
          </w:tcPr>
          <w:p w14:paraId="026ABFAA" w14:textId="77777777" w:rsidR="006508C0" w:rsidRPr="00E83E0A" w:rsidRDefault="006508C0" w:rsidP="006508C0">
            <w:pPr>
              <w:spacing w:after="0" w:line="240" w:lineRule="auto"/>
              <w:jc w:val="center"/>
              <w:rPr>
                <w:rFonts w:asciiTheme="majorBidi" w:eastAsia="Times New Roman" w:hAnsiTheme="majorBidi" w:cstheme="majorBidi"/>
                <w:color w:val="000000"/>
                <w:sz w:val="20"/>
                <w:szCs w:val="20"/>
              </w:rPr>
            </w:pPr>
            <w:r w:rsidRPr="00E83E0A">
              <w:rPr>
                <w:rFonts w:asciiTheme="majorBidi" w:eastAsia="Times New Roman" w:hAnsiTheme="majorBidi" w:cstheme="majorBidi"/>
                <w:color w:val="000000"/>
                <w:sz w:val="20"/>
                <w:szCs w:val="20"/>
              </w:rPr>
              <w:t>359</w:t>
            </w:r>
          </w:p>
        </w:tc>
      </w:tr>
      <w:tr w:rsidR="006508C0" w:rsidRPr="00E83E0A" w14:paraId="1FA713BA" w14:textId="77777777" w:rsidTr="006508C0">
        <w:trPr>
          <w:trHeight w:val="300"/>
          <w:jc w:val="center"/>
        </w:trPr>
        <w:tc>
          <w:tcPr>
            <w:tcW w:w="351" w:type="dxa"/>
            <w:shd w:val="clear" w:color="auto" w:fill="auto"/>
            <w:noWrap/>
            <w:vAlign w:val="bottom"/>
            <w:hideMark/>
          </w:tcPr>
          <w:p w14:paraId="57612BE3" w14:textId="77777777" w:rsidR="006508C0" w:rsidRPr="00E83E0A" w:rsidRDefault="006508C0" w:rsidP="00327531">
            <w:pPr>
              <w:spacing w:after="0" w:line="240" w:lineRule="auto"/>
              <w:jc w:val="right"/>
              <w:rPr>
                <w:rFonts w:asciiTheme="majorBidi" w:eastAsia="Times New Roman" w:hAnsiTheme="majorBidi" w:cstheme="majorBidi"/>
                <w:color w:val="000000"/>
                <w:sz w:val="20"/>
                <w:szCs w:val="20"/>
              </w:rPr>
            </w:pPr>
            <w:r w:rsidRPr="00E83E0A">
              <w:rPr>
                <w:rFonts w:asciiTheme="majorBidi" w:eastAsia="Times New Roman" w:hAnsiTheme="majorBidi" w:cstheme="majorBidi"/>
                <w:color w:val="000000"/>
                <w:sz w:val="20"/>
                <w:szCs w:val="20"/>
              </w:rPr>
              <w:t>2</w:t>
            </w:r>
          </w:p>
        </w:tc>
        <w:tc>
          <w:tcPr>
            <w:tcW w:w="1264" w:type="dxa"/>
            <w:shd w:val="clear" w:color="auto" w:fill="auto"/>
            <w:noWrap/>
            <w:vAlign w:val="bottom"/>
            <w:hideMark/>
          </w:tcPr>
          <w:p w14:paraId="45DD797C" w14:textId="77777777" w:rsidR="006508C0" w:rsidRPr="00E83E0A" w:rsidRDefault="006508C0" w:rsidP="006508C0">
            <w:pPr>
              <w:spacing w:after="0" w:line="240" w:lineRule="auto"/>
              <w:jc w:val="center"/>
              <w:rPr>
                <w:rFonts w:asciiTheme="majorBidi" w:eastAsia="Times New Roman" w:hAnsiTheme="majorBidi" w:cstheme="majorBidi"/>
                <w:color w:val="000000"/>
                <w:sz w:val="20"/>
                <w:szCs w:val="20"/>
              </w:rPr>
            </w:pPr>
            <w:r w:rsidRPr="00E83E0A">
              <w:rPr>
                <w:rFonts w:asciiTheme="majorBidi" w:eastAsia="Times New Roman" w:hAnsiTheme="majorBidi" w:cstheme="majorBidi"/>
                <w:color w:val="000000"/>
                <w:sz w:val="20"/>
                <w:szCs w:val="20"/>
              </w:rPr>
              <w:t>KP209306.1</w:t>
            </w:r>
          </w:p>
        </w:tc>
        <w:tc>
          <w:tcPr>
            <w:tcW w:w="1258" w:type="dxa"/>
          </w:tcPr>
          <w:p w14:paraId="41A38E94" w14:textId="3829BB5C" w:rsidR="006508C0" w:rsidRPr="00E83E0A" w:rsidRDefault="006508C0" w:rsidP="006508C0">
            <w:pPr>
              <w:spacing w:after="0" w:line="240" w:lineRule="auto"/>
              <w:jc w:val="center"/>
              <w:rPr>
                <w:rFonts w:asciiTheme="majorBidi" w:eastAsia="Times New Roman" w:hAnsiTheme="majorBidi" w:cstheme="majorBidi"/>
                <w:color w:val="000000"/>
                <w:sz w:val="20"/>
                <w:szCs w:val="20"/>
              </w:rPr>
            </w:pPr>
            <w:r w:rsidRPr="00E83E0A">
              <w:rPr>
                <w:rFonts w:asciiTheme="majorBidi" w:eastAsia="Times New Roman" w:hAnsiTheme="majorBidi" w:cstheme="majorBidi"/>
                <w:color w:val="000000"/>
                <w:sz w:val="20"/>
                <w:szCs w:val="20"/>
              </w:rPr>
              <w:t>Human</w:t>
            </w:r>
          </w:p>
        </w:tc>
        <w:tc>
          <w:tcPr>
            <w:tcW w:w="956" w:type="dxa"/>
            <w:shd w:val="clear" w:color="auto" w:fill="auto"/>
            <w:noWrap/>
            <w:vAlign w:val="bottom"/>
            <w:hideMark/>
          </w:tcPr>
          <w:p w14:paraId="5C8A519A" w14:textId="7F10C6B2" w:rsidR="006508C0" w:rsidRPr="00E83E0A" w:rsidRDefault="006508C0" w:rsidP="006508C0">
            <w:pPr>
              <w:spacing w:after="0" w:line="240" w:lineRule="auto"/>
              <w:jc w:val="center"/>
              <w:rPr>
                <w:rFonts w:asciiTheme="majorBidi" w:eastAsia="Times New Roman" w:hAnsiTheme="majorBidi" w:cstheme="majorBidi"/>
                <w:color w:val="000000"/>
                <w:sz w:val="20"/>
                <w:szCs w:val="20"/>
              </w:rPr>
            </w:pPr>
            <w:r w:rsidRPr="00E83E0A">
              <w:rPr>
                <w:rFonts w:asciiTheme="majorBidi" w:eastAsia="Times New Roman" w:hAnsiTheme="majorBidi" w:cstheme="majorBidi"/>
                <w:color w:val="000000"/>
                <w:sz w:val="20"/>
                <w:szCs w:val="20"/>
              </w:rPr>
              <w:t>0.68</w:t>
            </w:r>
          </w:p>
        </w:tc>
        <w:tc>
          <w:tcPr>
            <w:tcW w:w="1036" w:type="dxa"/>
            <w:shd w:val="clear" w:color="auto" w:fill="auto"/>
            <w:noWrap/>
            <w:vAlign w:val="bottom"/>
            <w:hideMark/>
          </w:tcPr>
          <w:p w14:paraId="41696CB1" w14:textId="77777777" w:rsidR="006508C0" w:rsidRPr="00E83E0A" w:rsidRDefault="006508C0" w:rsidP="006508C0">
            <w:pPr>
              <w:spacing w:after="0" w:line="240" w:lineRule="auto"/>
              <w:jc w:val="center"/>
              <w:rPr>
                <w:rFonts w:asciiTheme="majorBidi" w:eastAsia="Times New Roman" w:hAnsiTheme="majorBidi" w:cstheme="majorBidi"/>
                <w:color w:val="000000"/>
                <w:sz w:val="20"/>
                <w:szCs w:val="20"/>
              </w:rPr>
            </w:pPr>
            <w:r w:rsidRPr="00E83E0A">
              <w:rPr>
                <w:rFonts w:asciiTheme="majorBidi" w:eastAsia="Times New Roman" w:hAnsiTheme="majorBidi" w:cstheme="majorBidi"/>
                <w:color w:val="000000"/>
                <w:sz w:val="20"/>
                <w:szCs w:val="20"/>
              </w:rPr>
              <w:t>9839</w:t>
            </w:r>
          </w:p>
        </w:tc>
        <w:tc>
          <w:tcPr>
            <w:tcW w:w="958" w:type="dxa"/>
            <w:shd w:val="clear" w:color="auto" w:fill="auto"/>
            <w:noWrap/>
            <w:vAlign w:val="bottom"/>
            <w:hideMark/>
          </w:tcPr>
          <w:p w14:paraId="047BA3C9" w14:textId="77777777" w:rsidR="006508C0" w:rsidRPr="00E83E0A" w:rsidRDefault="006508C0" w:rsidP="006508C0">
            <w:pPr>
              <w:spacing w:after="0" w:line="240" w:lineRule="auto"/>
              <w:jc w:val="center"/>
              <w:rPr>
                <w:rFonts w:asciiTheme="majorBidi" w:eastAsia="Times New Roman" w:hAnsiTheme="majorBidi" w:cstheme="majorBidi"/>
                <w:color w:val="000000"/>
                <w:sz w:val="20"/>
                <w:szCs w:val="20"/>
              </w:rPr>
            </w:pPr>
            <w:r w:rsidRPr="00E83E0A">
              <w:rPr>
                <w:rFonts w:asciiTheme="majorBidi" w:eastAsia="Times New Roman" w:hAnsiTheme="majorBidi" w:cstheme="majorBidi"/>
                <w:color w:val="000000"/>
                <w:sz w:val="20"/>
                <w:szCs w:val="20"/>
              </w:rPr>
              <w:t>0.813437</w:t>
            </w:r>
          </w:p>
        </w:tc>
        <w:tc>
          <w:tcPr>
            <w:tcW w:w="841" w:type="dxa"/>
            <w:shd w:val="clear" w:color="auto" w:fill="auto"/>
            <w:noWrap/>
            <w:vAlign w:val="bottom"/>
            <w:hideMark/>
          </w:tcPr>
          <w:p w14:paraId="16471590" w14:textId="77777777" w:rsidR="006508C0" w:rsidRPr="00E83E0A" w:rsidRDefault="006508C0" w:rsidP="006508C0">
            <w:pPr>
              <w:spacing w:after="0" w:line="240" w:lineRule="auto"/>
              <w:jc w:val="center"/>
              <w:rPr>
                <w:rFonts w:asciiTheme="majorBidi" w:eastAsia="Times New Roman" w:hAnsiTheme="majorBidi" w:cstheme="majorBidi"/>
                <w:color w:val="000000"/>
                <w:sz w:val="20"/>
                <w:szCs w:val="20"/>
              </w:rPr>
            </w:pPr>
            <w:r w:rsidRPr="00E83E0A">
              <w:rPr>
                <w:rFonts w:asciiTheme="majorBidi" w:eastAsia="Times New Roman" w:hAnsiTheme="majorBidi" w:cstheme="majorBidi"/>
                <w:color w:val="000000"/>
                <w:sz w:val="20"/>
                <w:szCs w:val="20"/>
              </w:rPr>
              <w:t>770</w:t>
            </w:r>
          </w:p>
        </w:tc>
        <w:tc>
          <w:tcPr>
            <w:tcW w:w="1000" w:type="dxa"/>
            <w:shd w:val="clear" w:color="auto" w:fill="auto"/>
            <w:noWrap/>
            <w:vAlign w:val="bottom"/>
            <w:hideMark/>
          </w:tcPr>
          <w:p w14:paraId="4012E9FD" w14:textId="77777777" w:rsidR="006508C0" w:rsidRPr="00E83E0A" w:rsidRDefault="006508C0" w:rsidP="006508C0">
            <w:pPr>
              <w:spacing w:after="0" w:line="240" w:lineRule="auto"/>
              <w:jc w:val="center"/>
              <w:rPr>
                <w:rFonts w:asciiTheme="majorBidi" w:eastAsia="Times New Roman" w:hAnsiTheme="majorBidi" w:cstheme="majorBidi"/>
                <w:color w:val="000000"/>
                <w:sz w:val="20"/>
                <w:szCs w:val="20"/>
              </w:rPr>
            </w:pPr>
            <w:r w:rsidRPr="00E83E0A">
              <w:rPr>
                <w:rFonts w:asciiTheme="majorBidi" w:eastAsia="Times New Roman" w:hAnsiTheme="majorBidi" w:cstheme="majorBidi"/>
                <w:color w:val="000000"/>
                <w:sz w:val="20"/>
                <w:szCs w:val="20"/>
              </w:rPr>
              <w:t>411</w:t>
            </w:r>
          </w:p>
        </w:tc>
        <w:tc>
          <w:tcPr>
            <w:tcW w:w="966" w:type="dxa"/>
            <w:shd w:val="clear" w:color="auto" w:fill="auto"/>
            <w:noWrap/>
            <w:vAlign w:val="bottom"/>
            <w:hideMark/>
          </w:tcPr>
          <w:p w14:paraId="30A75CFD" w14:textId="77777777" w:rsidR="006508C0" w:rsidRPr="00E83E0A" w:rsidRDefault="006508C0" w:rsidP="006508C0">
            <w:pPr>
              <w:spacing w:after="0" w:line="240" w:lineRule="auto"/>
              <w:jc w:val="center"/>
              <w:rPr>
                <w:rFonts w:asciiTheme="majorBidi" w:eastAsia="Times New Roman" w:hAnsiTheme="majorBidi" w:cstheme="majorBidi"/>
                <w:color w:val="000000"/>
                <w:sz w:val="20"/>
                <w:szCs w:val="20"/>
              </w:rPr>
            </w:pPr>
            <w:r w:rsidRPr="00E83E0A">
              <w:rPr>
                <w:rFonts w:asciiTheme="majorBidi" w:eastAsia="Times New Roman" w:hAnsiTheme="majorBidi" w:cstheme="majorBidi"/>
                <w:color w:val="000000"/>
                <w:sz w:val="20"/>
                <w:szCs w:val="20"/>
              </w:rPr>
              <w:t>359</w:t>
            </w:r>
          </w:p>
        </w:tc>
      </w:tr>
      <w:tr w:rsidR="006508C0" w:rsidRPr="00E83E0A" w14:paraId="213DEBA0" w14:textId="77777777" w:rsidTr="006508C0">
        <w:trPr>
          <w:trHeight w:val="300"/>
          <w:jc w:val="center"/>
        </w:trPr>
        <w:tc>
          <w:tcPr>
            <w:tcW w:w="351" w:type="dxa"/>
            <w:shd w:val="clear" w:color="auto" w:fill="auto"/>
            <w:noWrap/>
            <w:vAlign w:val="bottom"/>
            <w:hideMark/>
          </w:tcPr>
          <w:p w14:paraId="67AC9ACA" w14:textId="77777777" w:rsidR="006508C0" w:rsidRPr="00E83E0A" w:rsidRDefault="006508C0" w:rsidP="00327531">
            <w:pPr>
              <w:spacing w:after="0" w:line="240" w:lineRule="auto"/>
              <w:jc w:val="right"/>
              <w:rPr>
                <w:rFonts w:asciiTheme="majorBidi" w:eastAsia="Times New Roman" w:hAnsiTheme="majorBidi" w:cstheme="majorBidi"/>
                <w:color w:val="000000"/>
                <w:sz w:val="20"/>
                <w:szCs w:val="20"/>
              </w:rPr>
            </w:pPr>
            <w:r w:rsidRPr="00E83E0A">
              <w:rPr>
                <w:rFonts w:asciiTheme="majorBidi" w:eastAsia="Times New Roman" w:hAnsiTheme="majorBidi" w:cstheme="majorBidi"/>
                <w:color w:val="000000"/>
                <w:sz w:val="20"/>
                <w:szCs w:val="20"/>
              </w:rPr>
              <w:t>3</w:t>
            </w:r>
          </w:p>
        </w:tc>
        <w:tc>
          <w:tcPr>
            <w:tcW w:w="1264" w:type="dxa"/>
            <w:shd w:val="clear" w:color="auto" w:fill="auto"/>
            <w:noWrap/>
            <w:vAlign w:val="bottom"/>
            <w:hideMark/>
          </w:tcPr>
          <w:p w14:paraId="63BB1784" w14:textId="77777777" w:rsidR="006508C0" w:rsidRPr="00E83E0A" w:rsidRDefault="006508C0" w:rsidP="006508C0">
            <w:pPr>
              <w:spacing w:after="0" w:line="240" w:lineRule="auto"/>
              <w:jc w:val="center"/>
              <w:rPr>
                <w:rFonts w:asciiTheme="majorBidi" w:eastAsia="Times New Roman" w:hAnsiTheme="majorBidi" w:cstheme="majorBidi"/>
                <w:color w:val="000000"/>
                <w:sz w:val="20"/>
                <w:szCs w:val="20"/>
              </w:rPr>
            </w:pPr>
            <w:r w:rsidRPr="00E83E0A">
              <w:rPr>
                <w:rFonts w:asciiTheme="majorBidi" w:eastAsia="Times New Roman" w:hAnsiTheme="majorBidi" w:cstheme="majorBidi"/>
                <w:color w:val="000000"/>
                <w:sz w:val="20"/>
                <w:szCs w:val="20"/>
              </w:rPr>
              <w:t>KT156560.1</w:t>
            </w:r>
          </w:p>
        </w:tc>
        <w:tc>
          <w:tcPr>
            <w:tcW w:w="1258" w:type="dxa"/>
          </w:tcPr>
          <w:p w14:paraId="652814FA" w14:textId="34059483" w:rsidR="006508C0" w:rsidRPr="00E83E0A" w:rsidRDefault="006508C0" w:rsidP="006508C0">
            <w:pPr>
              <w:spacing w:after="0" w:line="240" w:lineRule="auto"/>
              <w:jc w:val="center"/>
              <w:rPr>
                <w:rFonts w:asciiTheme="majorBidi" w:eastAsia="Times New Roman" w:hAnsiTheme="majorBidi" w:cstheme="majorBidi"/>
                <w:color w:val="000000"/>
                <w:sz w:val="20"/>
                <w:szCs w:val="20"/>
              </w:rPr>
            </w:pPr>
            <w:r w:rsidRPr="00E83E0A">
              <w:rPr>
                <w:rFonts w:asciiTheme="majorBidi" w:eastAsia="Times New Roman" w:hAnsiTheme="majorBidi" w:cstheme="majorBidi"/>
                <w:color w:val="000000"/>
                <w:sz w:val="20"/>
                <w:szCs w:val="20"/>
              </w:rPr>
              <w:t>Human</w:t>
            </w:r>
          </w:p>
        </w:tc>
        <w:tc>
          <w:tcPr>
            <w:tcW w:w="956" w:type="dxa"/>
            <w:shd w:val="clear" w:color="auto" w:fill="auto"/>
            <w:noWrap/>
            <w:vAlign w:val="bottom"/>
            <w:hideMark/>
          </w:tcPr>
          <w:p w14:paraId="1B81FE85" w14:textId="3AA19D9B" w:rsidR="006508C0" w:rsidRPr="00E83E0A" w:rsidRDefault="006508C0" w:rsidP="006508C0">
            <w:pPr>
              <w:spacing w:after="0" w:line="240" w:lineRule="auto"/>
              <w:jc w:val="center"/>
              <w:rPr>
                <w:rFonts w:asciiTheme="majorBidi" w:eastAsia="Times New Roman" w:hAnsiTheme="majorBidi" w:cstheme="majorBidi"/>
                <w:color w:val="000000"/>
                <w:sz w:val="20"/>
                <w:szCs w:val="20"/>
              </w:rPr>
            </w:pPr>
            <w:r w:rsidRPr="00E83E0A">
              <w:rPr>
                <w:rFonts w:asciiTheme="majorBidi" w:eastAsia="Times New Roman" w:hAnsiTheme="majorBidi" w:cstheme="majorBidi"/>
                <w:color w:val="000000"/>
                <w:sz w:val="20"/>
                <w:szCs w:val="20"/>
              </w:rPr>
              <w:t>0.68</w:t>
            </w:r>
          </w:p>
        </w:tc>
        <w:tc>
          <w:tcPr>
            <w:tcW w:w="1036" w:type="dxa"/>
            <w:shd w:val="clear" w:color="auto" w:fill="auto"/>
            <w:noWrap/>
            <w:vAlign w:val="bottom"/>
            <w:hideMark/>
          </w:tcPr>
          <w:p w14:paraId="650DE671" w14:textId="77777777" w:rsidR="006508C0" w:rsidRPr="00E83E0A" w:rsidRDefault="006508C0" w:rsidP="006508C0">
            <w:pPr>
              <w:spacing w:after="0" w:line="240" w:lineRule="auto"/>
              <w:jc w:val="center"/>
              <w:rPr>
                <w:rFonts w:asciiTheme="majorBidi" w:eastAsia="Times New Roman" w:hAnsiTheme="majorBidi" w:cstheme="majorBidi"/>
                <w:color w:val="000000"/>
                <w:sz w:val="20"/>
                <w:szCs w:val="20"/>
              </w:rPr>
            </w:pPr>
            <w:r w:rsidRPr="00E83E0A">
              <w:rPr>
                <w:rFonts w:asciiTheme="majorBidi" w:eastAsia="Times New Roman" w:hAnsiTheme="majorBidi" w:cstheme="majorBidi"/>
                <w:color w:val="000000"/>
                <w:sz w:val="20"/>
                <w:szCs w:val="20"/>
              </w:rPr>
              <w:t>9839</w:t>
            </w:r>
          </w:p>
        </w:tc>
        <w:tc>
          <w:tcPr>
            <w:tcW w:w="958" w:type="dxa"/>
            <w:shd w:val="clear" w:color="auto" w:fill="auto"/>
            <w:noWrap/>
            <w:vAlign w:val="bottom"/>
            <w:hideMark/>
          </w:tcPr>
          <w:p w14:paraId="614E6ABE" w14:textId="77777777" w:rsidR="006508C0" w:rsidRPr="00E83E0A" w:rsidRDefault="006508C0" w:rsidP="006508C0">
            <w:pPr>
              <w:spacing w:after="0" w:line="240" w:lineRule="auto"/>
              <w:jc w:val="center"/>
              <w:rPr>
                <w:rFonts w:asciiTheme="majorBidi" w:eastAsia="Times New Roman" w:hAnsiTheme="majorBidi" w:cstheme="majorBidi"/>
                <w:color w:val="000000"/>
                <w:sz w:val="20"/>
                <w:szCs w:val="20"/>
              </w:rPr>
            </w:pPr>
            <w:r w:rsidRPr="00E83E0A">
              <w:rPr>
                <w:rFonts w:asciiTheme="majorBidi" w:eastAsia="Times New Roman" w:hAnsiTheme="majorBidi" w:cstheme="majorBidi"/>
                <w:color w:val="000000"/>
                <w:sz w:val="20"/>
                <w:szCs w:val="20"/>
              </w:rPr>
              <w:t>0.813075</w:t>
            </w:r>
          </w:p>
        </w:tc>
        <w:tc>
          <w:tcPr>
            <w:tcW w:w="841" w:type="dxa"/>
            <w:shd w:val="clear" w:color="auto" w:fill="auto"/>
            <w:noWrap/>
            <w:vAlign w:val="bottom"/>
            <w:hideMark/>
          </w:tcPr>
          <w:p w14:paraId="1861F83B" w14:textId="77777777" w:rsidR="006508C0" w:rsidRPr="00E83E0A" w:rsidRDefault="006508C0" w:rsidP="006508C0">
            <w:pPr>
              <w:spacing w:after="0" w:line="240" w:lineRule="auto"/>
              <w:jc w:val="center"/>
              <w:rPr>
                <w:rFonts w:asciiTheme="majorBidi" w:eastAsia="Times New Roman" w:hAnsiTheme="majorBidi" w:cstheme="majorBidi"/>
                <w:color w:val="000000"/>
                <w:sz w:val="20"/>
                <w:szCs w:val="20"/>
              </w:rPr>
            </w:pPr>
            <w:r w:rsidRPr="00E83E0A">
              <w:rPr>
                <w:rFonts w:asciiTheme="majorBidi" w:eastAsia="Times New Roman" w:hAnsiTheme="majorBidi" w:cstheme="majorBidi"/>
                <w:color w:val="000000"/>
                <w:sz w:val="20"/>
                <w:szCs w:val="20"/>
              </w:rPr>
              <w:t>770</w:t>
            </w:r>
          </w:p>
        </w:tc>
        <w:tc>
          <w:tcPr>
            <w:tcW w:w="1000" w:type="dxa"/>
            <w:shd w:val="clear" w:color="auto" w:fill="auto"/>
            <w:noWrap/>
            <w:vAlign w:val="bottom"/>
            <w:hideMark/>
          </w:tcPr>
          <w:p w14:paraId="017CB6EB" w14:textId="77777777" w:rsidR="006508C0" w:rsidRPr="00E83E0A" w:rsidRDefault="006508C0" w:rsidP="006508C0">
            <w:pPr>
              <w:spacing w:after="0" w:line="240" w:lineRule="auto"/>
              <w:jc w:val="center"/>
              <w:rPr>
                <w:rFonts w:asciiTheme="majorBidi" w:eastAsia="Times New Roman" w:hAnsiTheme="majorBidi" w:cstheme="majorBidi"/>
                <w:color w:val="000000"/>
                <w:sz w:val="20"/>
                <w:szCs w:val="20"/>
              </w:rPr>
            </w:pPr>
            <w:r w:rsidRPr="00E83E0A">
              <w:rPr>
                <w:rFonts w:asciiTheme="majorBidi" w:eastAsia="Times New Roman" w:hAnsiTheme="majorBidi" w:cstheme="majorBidi"/>
                <w:color w:val="000000"/>
                <w:sz w:val="20"/>
                <w:szCs w:val="20"/>
              </w:rPr>
              <w:t>411</w:t>
            </w:r>
          </w:p>
        </w:tc>
        <w:tc>
          <w:tcPr>
            <w:tcW w:w="966" w:type="dxa"/>
            <w:shd w:val="clear" w:color="auto" w:fill="auto"/>
            <w:noWrap/>
            <w:vAlign w:val="bottom"/>
            <w:hideMark/>
          </w:tcPr>
          <w:p w14:paraId="288213CA" w14:textId="77777777" w:rsidR="006508C0" w:rsidRPr="00E83E0A" w:rsidRDefault="006508C0" w:rsidP="006508C0">
            <w:pPr>
              <w:spacing w:after="0" w:line="240" w:lineRule="auto"/>
              <w:jc w:val="center"/>
              <w:rPr>
                <w:rFonts w:asciiTheme="majorBidi" w:eastAsia="Times New Roman" w:hAnsiTheme="majorBidi" w:cstheme="majorBidi"/>
                <w:color w:val="000000"/>
                <w:sz w:val="20"/>
                <w:szCs w:val="20"/>
              </w:rPr>
            </w:pPr>
            <w:r w:rsidRPr="00E83E0A">
              <w:rPr>
                <w:rFonts w:asciiTheme="majorBidi" w:eastAsia="Times New Roman" w:hAnsiTheme="majorBidi" w:cstheme="majorBidi"/>
                <w:color w:val="000000"/>
                <w:sz w:val="20"/>
                <w:szCs w:val="20"/>
              </w:rPr>
              <w:t>359</w:t>
            </w:r>
          </w:p>
        </w:tc>
      </w:tr>
      <w:tr w:rsidR="006508C0" w:rsidRPr="00E83E0A" w14:paraId="01AED35F" w14:textId="77777777" w:rsidTr="006508C0">
        <w:trPr>
          <w:trHeight w:val="300"/>
          <w:jc w:val="center"/>
        </w:trPr>
        <w:tc>
          <w:tcPr>
            <w:tcW w:w="351" w:type="dxa"/>
            <w:shd w:val="clear" w:color="auto" w:fill="auto"/>
            <w:noWrap/>
            <w:vAlign w:val="bottom"/>
            <w:hideMark/>
          </w:tcPr>
          <w:p w14:paraId="5F8523CA" w14:textId="77777777" w:rsidR="006508C0" w:rsidRPr="00E83E0A" w:rsidRDefault="006508C0" w:rsidP="00327531">
            <w:pPr>
              <w:spacing w:after="0" w:line="240" w:lineRule="auto"/>
              <w:jc w:val="right"/>
              <w:rPr>
                <w:rFonts w:asciiTheme="majorBidi" w:eastAsia="Times New Roman" w:hAnsiTheme="majorBidi" w:cstheme="majorBidi"/>
                <w:color w:val="000000"/>
                <w:sz w:val="20"/>
                <w:szCs w:val="20"/>
              </w:rPr>
            </w:pPr>
            <w:r w:rsidRPr="00E83E0A">
              <w:rPr>
                <w:rFonts w:asciiTheme="majorBidi" w:eastAsia="Times New Roman" w:hAnsiTheme="majorBidi" w:cstheme="majorBidi"/>
                <w:color w:val="000000"/>
                <w:sz w:val="20"/>
                <w:szCs w:val="20"/>
              </w:rPr>
              <w:t>4</w:t>
            </w:r>
          </w:p>
        </w:tc>
        <w:tc>
          <w:tcPr>
            <w:tcW w:w="1264" w:type="dxa"/>
            <w:shd w:val="clear" w:color="auto" w:fill="auto"/>
            <w:noWrap/>
            <w:vAlign w:val="bottom"/>
            <w:hideMark/>
          </w:tcPr>
          <w:p w14:paraId="11BAE998" w14:textId="77777777" w:rsidR="006508C0" w:rsidRPr="00E83E0A" w:rsidRDefault="006508C0" w:rsidP="006508C0">
            <w:pPr>
              <w:spacing w:after="0" w:line="240" w:lineRule="auto"/>
              <w:jc w:val="center"/>
              <w:rPr>
                <w:rFonts w:asciiTheme="majorBidi" w:eastAsia="Times New Roman" w:hAnsiTheme="majorBidi" w:cstheme="majorBidi"/>
                <w:color w:val="000000"/>
                <w:sz w:val="20"/>
                <w:szCs w:val="20"/>
              </w:rPr>
            </w:pPr>
            <w:r w:rsidRPr="00E83E0A">
              <w:rPr>
                <w:rFonts w:asciiTheme="majorBidi" w:eastAsia="Times New Roman" w:hAnsiTheme="majorBidi" w:cstheme="majorBidi"/>
                <w:color w:val="000000"/>
                <w:sz w:val="20"/>
                <w:szCs w:val="20"/>
              </w:rPr>
              <w:t>NC_009019.1</w:t>
            </w:r>
          </w:p>
        </w:tc>
        <w:tc>
          <w:tcPr>
            <w:tcW w:w="1258" w:type="dxa"/>
          </w:tcPr>
          <w:p w14:paraId="693767A0" w14:textId="551F2222" w:rsidR="006508C0" w:rsidRPr="00E83E0A" w:rsidRDefault="006508C0" w:rsidP="006508C0">
            <w:pPr>
              <w:spacing w:after="0" w:line="240" w:lineRule="auto"/>
              <w:jc w:val="center"/>
              <w:rPr>
                <w:rFonts w:asciiTheme="majorBidi" w:eastAsia="Times New Roman" w:hAnsiTheme="majorBidi" w:cstheme="majorBidi"/>
                <w:color w:val="000000"/>
                <w:sz w:val="20"/>
                <w:szCs w:val="20"/>
              </w:rPr>
            </w:pPr>
            <w:r w:rsidRPr="00E83E0A">
              <w:rPr>
                <w:rFonts w:asciiTheme="majorBidi" w:eastAsia="Times New Roman" w:hAnsiTheme="majorBidi" w:cstheme="majorBidi"/>
                <w:color w:val="000000"/>
                <w:sz w:val="20"/>
                <w:szCs w:val="20"/>
              </w:rPr>
              <w:t>Bat</w:t>
            </w:r>
          </w:p>
        </w:tc>
        <w:tc>
          <w:tcPr>
            <w:tcW w:w="956" w:type="dxa"/>
            <w:shd w:val="clear" w:color="auto" w:fill="auto"/>
            <w:noWrap/>
            <w:vAlign w:val="bottom"/>
            <w:hideMark/>
          </w:tcPr>
          <w:p w14:paraId="4AA028E9" w14:textId="4DB9BA93" w:rsidR="006508C0" w:rsidRPr="00E83E0A" w:rsidRDefault="006508C0" w:rsidP="006508C0">
            <w:pPr>
              <w:spacing w:after="0" w:line="240" w:lineRule="auto"/>
              <w:jc w:val="center"/>
              <w:rPr>
                <w:rFonts w:asciiTheme="majorBidi" w:eastAsia="Times New Roman" w:hAnsiTheme="majorBidi" w:cstheme="majorBidi"/>
                <w:color w:val="000000"/>
                <w:sz w:val="20"/>
                <w:szCs w:val="20"/>
              </w:rPr>
            </w:pPr>
            <w:r w:rsidRPr="00E83E0A">
              <w:rPr>
                <w:rFonts w:asciiTheme="majorBidi" w:eastAsia="Times New Roman" w:hAnsiTheme="majorBidi" w:cstheme="majorBidi"/>
                <w:color w:val="000000"/>
                <w:sz w:val="20"/>
                <w:szCs w:val="20"/>
              </w:rPr>
              <w:t>0.66</w:t>
            </w:r>
          </w:p>
        </w:tc>
        <w:tc>
          <w:tcPr>
            <w:tcW w:w="1036" w:type="dxa"/>
            <w:shd w:val="clear" w:color="auto" w:fill="auto"/>
            <w:noWrap/>
            <w:vAlign w:val="bottom"/>
            <w:hideMark/>
          </w:tcPr>
          <w:p w14:paraId="7D4E516D" w14:textId="77777777" w:rsidR="006508C0" w:rsidRPr="00E83E0A" w:rsidRDefault="006508C0" w:rsidP="006508C0">
            <w:pPr>
              <w:spacing w:after="0" w:line="240" w:lineRule="auto"/>
              <w:jc w:val="center"/>
              <w:rPr>
                <w:rFonts w:asciiTheme="majorBidi" w:eastAsia="Times New Roman" w:hAnsiTheme="majorBidi" w:cstheme="majorBidi"/>
                <w:color w:val="000000"/>
                <w:sz w:val="20"/>
                <w:szCs w:val="20"/>
              </w:rPr>
            </w:pPr>
            <w:r w:rsidRPr="00E83E0A">
              <w:rPr>
                <w:rFonts w:asciiTheme="majorBidi" w:eastAsia="Times New Roman" w:hAnsiTheme="majorBidi" w:cstheme="majorBidi"/>
                <w:color w:val="000000"/>
                <w:sz w:val="20"/>
                <w:szCs w:val="20"/>
              </w:rPr>
              <w:t>10517</w:t>
            </w:r>
          </w:p>
        </w:tc>
        <w:tc>
          <w:tcPr>
            <w:tcW w:w="958" w:type="dxa"/>
            <w:shd w:val="clear" w:color="auto" w:fill="auto"/>
            <w:noWrap/>
            <w:vAlign w:val="bottom"/>
            <w:hideMark/>
          </w:tcPr>
          <w:p w14:paraId="4096BA2F" w14:textId="77777777" w:rsidR="006508C0" w:rsidRPr="00E83E0A" w:rsidRDefault="006508C0" w:rsidP="006508C0">
            <w:pPr>
              <w:spacing w:after="0" w:line="240" w:lineRule="auto"/>
              <w:jc w:val="center"/>
              <w:rPr>
                <w:rFonts w:asciiTheme="majorBidi" w:eastAsia="Times New Roman" w:hAnsiTheme="majorBidi" w:cstheme="majorBidi"/>
                <w:color w:val="000000"/>
                <w:sz w:val="20"/>
                <w:szCs w:val="20"/>
              </w:rPr>
            </w:pPr>
            <w:r w:rsidRPr="00E83E0A">
              <w:rPr>
                <w:rFonts w:asciiTheme="majorBidi" w:eastAsia="Times New Roman" w:hAnsiTheme="majorBidi" w:cstheme="majorBidi"/>
                <w:color w:val="000000"/>
                <w:sz w:val="20"/>
                <w:szCs w:val="20"/>
              </w:rPr>
              <w:t>0.725867</w:t>
            </w:r>
          </w:p>
        </w:tc>
        <w:tc>
          <w:tcPr>
            <w:tcW w:w="841" w:type="dxa"/>
            <w:shd w:val="clear" w:color="auto" w:fill="auto"/>
            <w:noWrap/>
            <w:vAlign w:val="bottom"/>
            <w:hideMark/>
          </w:tcPr>
          <w:p w14:paraId="71717304" w14:textId="77777777" w:rsidR="006508C0" w:rsidRPr="00E83E0A" w:rsidRDefault="006508C0" w:rsidP="006508C0">
            <w:pPr>
              <w:spacing w:after="0" w:line="240" w:lineRule="auto"/>
              <w:jc w:val="center"/>
              <w:rPr>
                <w:rFonts w:asciiTheme="majorBidi" w:eastAsia="Times New Roman" w:hAnsiTheme="majorBidi" w:cstheme="majorBidi"/>
                <w:color w:val="000000"/>
                <w:sz w:val="20"/>
                <w:szCs w:val="20"/>
              </w:rPr>
            </w:pPr>
            <w:r w:rsidRPr="00E83E0A">
              <w:rPr>
                <w:rFonts w:asciiTheme="majorBidi" w:eastAsia="Times New Roman" w:hAnsiTheme="majorBidi" w:cstheme="majorBidi"/>
                <w:color w:val="000000"/>
                <w:sz w:val="20"/>
                <w:szCs w:val="20"/>
              </w:rPr>
              <w:t>809</w:t>
            </w:r>
          </w:p>
        </w:tc>
        <w:tc>
          <w:tcPr>
            <w:tcW w:w="1000" w:type="dxa"/>
            <w:shd w:val="clear" w:color="auto" w:fill="auto"/>
            <w:noWrap/>
            <w:vAlign w:val="bottom"/>
            <w:hideMark/>
          </w:tcPr>
          <w:p w14:paraId="28564768" w14:textId="77777777" w:rsidR="006508C0" w:rsidRPr="00E83E0A" w:rsidRDefault="006508C0" w:rsidP="006508C0">
            <w:pPr>
              <w:spacing w:after="0" w:line="240" w:lineRule="auto"/>
              <w:jc w:val="center"/>
              <w:rPr>
                <w:rFonts w:asciiTheme="majorBidi" w:eastAsia="Times New Roman" w:hAnsiTheme="majorBidi" w:cstheme="majorBidi"/>
                <w:color w:val="000000"/>
                <w:sz w:val="20"/>
                <w:szCs w:val="20"/>
              </w:rPr>
            </w:pPr>
            <w:r w:rsidRPr="00E83E0A">
              <w:rPr>
                <w:rFonts w:asciiTheme="majorBidi" w:eastAsia="Times New Roman" w:hAnsiTheme="majorBidi" w:cstheme="majorBidi"/>
                <w:color w:val="000000"/>
                <w:sz w:val="20"/>
                <w:szCs w:val="20"/>
              </w:rPr>
              <w:t>349</w:t>
            </w:r>
          </w:p>
        </w:tc>
        <w:tc>
          <w:tcPr>
            <w:tcW w:w="966" w:type="dxa"/>
            <w:shd w:val="clear" w:color="auto" w:fill="auto"/>
            <w:noWrap/>
            <w:vAlign w:val="bottom"/>
            <w:hideMark/>
          </w:tcPr>
          <w:p w14:paraId="10FE2A70" w14:textId="77777777" w:rsidR="006508C0" w:rsidRPr="00E83E0A" w:rsidRDefault="006508C0" w:rsidP="006508C0">
            <w:pPr>
              <w:spacing w:after="0" w:line="240" w:lineRule="auto"/>
              <w:jc w:val="center"/>
              <w:rPr>
                <w:rFonts w:asciiTheme="majorBidi" w:eastAsia="Times New Roman" w:hAnsiTheme="majorBidi" w:cstheme="majorBidi"/>
                <w:color w:val="000000"/>
                <w:sz w:val="20"/>
                <w:szCs w:val="20"/>
              </w:rPr>
            </w:pPr>
            <w:r w:rsidRPr="00E83E0A">
              <w:rPr>
                <w:rFonts w:asciiTheme="majorBidi" w:eastAsia="Times New Roman" w:hAnsiTheme="majorBidi" w:cstheme="majorBidi"/>
                <w:color w:val="000000"/>
                <w:sz w:val="20"/>
                <w:szCs w:val="20"/>
              </w:rPr>
              <w:t>460</w:t>
            </w:r>
          </w:p>
        </w:tc>
      </w:tr>
      <w:tr w:rsidR="006508C0" w:rsidRPr="00E83E0A" w14:paraId="12CC0309" w14:textId="77777777" w:rsidTr="006508C0">
        <w:trPr>
          <w:trHeight w:val="300"/>
          <w:jc w:val="center"/>
        </w:trPr>
        <w:tc>
          <w:tcPr>
            <w:tcW w:w="351" w:type="dxa"/>
            <w:shd w:val="clear" w:color="auto" w:fill="auto"/>
            <w:noWrap/>
            <w:vAlign w:val="bottom"/>
            <w:hideMark/>
          </w:tcPr>
          <w:p w14:paraId="2AEF9E55" w14:textId="77777777" w:rsidR="006508C0" w:rsidRPr="00E83E0A" w:rsidRDefault="006508C0" w:rsidP="00327531">
            <w:pPr>
              <w:spacing w:after="0" w:line="240" w:lineRule="auto"/>
              <w:jc w:val="right"/>
              <w:rPr>
                <w:rFonts w:asciiTheme="majorBidi" w:eastAsia="Times New Roman" w:hAnsiTheme="majorBidi" w:cstheme="majorBidi"/>
                <w:color w:val="000000"/>
                <w:sz w:val="20"/>
                <w:szCs w:val="20"/>
              </w:rPr>
            </w:pPr>
            <w:r w:rsidRPr="00E83E0A">
              <w:rPr>
                <w:rFonts w:asciiTheme="majorBidi" w:eastAsia="Times New Roman" w:hAnsiTheme="majorBidi" w:cstheme="majorBidi"/>
                <w:color w:val="000000"/>
                <w:sz w:val="20"/>
                <w:szCs w:val="20"/>
              </w:rPr>
              <w:t>5</w:t>
            </w:r>
          </w:p>
        </w:tc>
        <w:tc>
          <w:tcPr>
            <w:tcW w:w="1264" w:type="dxa"/>
            <w:shd w:val="clear" w:color="auto" w:fill="auto"/>
            <w:noWrap/>
            <w:vAlign w:val="bottom"/>
            <w:hideMark/>
          </w:tcPr>
          <w:p w14:paraId="4599ECE9" w14:textId="77777777" w:rsidR="006508C0" w:rsidRPr="00E83E0A" w:rsidRDefault="006508C0" w:rsidP="006508C0">
            <w:pPr>
              <w:spacing w:after="0" w:line="240" w:lineRule="auto"/>
              <w:jc w:val="center"/>
              <w:rPr>
                <w:rFonts w:asciiTheme="majorBidi" w:eastAsia="Times New Roman" w:hAnsiTheme="majorBidi" w:cstheme="majorBidi"/>
                <w:color w:val="000000"/>
                <w:sz w:val="20"/>
                <w:szCs w:val="20"/>
              </w:rPr>
            </w:pPr>
            <w:r w:rsidRPr="00E83E0A">
              <w:rPr>
                <w:rFonts w:asciiTheme="majorBidi" w:eastAsia="Times New Roman" w:hAnsiTheme="majorBidi" w:cstheme="majorBidi"/>
                <w:color w:val="000000"/>
                <w:sz w:val="20"/>
                <w:szCs w:val="20"/>
              </w:rPr>
              <w:t>KC545386.1</w:t>
            </w:r>
          </w:p>
        </w:tc>
        <w:tc>
          <w:tcPr>
            <w:tcW w:w="1258" w:type="dxa"/>
          </w:tcPr>
          <w:p w14:paraId="4F12B180" w14:textId="266D4333" w:rsidR="006508C0" w:rsidRPr="00E83E0A" w:rsidRDefault="006508C0" w:rsidP="006508C0">
            <w:pPr>
              <w:spacing w:after="0" w:line="240" w:lineRule="auto"/>
              <w:jc w:val="center"/>
              <w:rPr>
                <w:rFonts w:asciiTheme="majorBidi" w:eastAsia="Times New Roman" w:hAnsiTheme="majorBidi" w:cstheme="majorBidi"/>
                <w:color w:val="000000"/>
                <w:sz w:val="20"/>
                <w:szCs w:val="20"/>
              </w:rPr>
            </w:pPr>
            <w:r w:rsidRPr="00E83E0A">
              <w:rPr>
                <w:rFonts w:asciiTheme="majorBidi" w:eastAsia="Times New Roman" w:hAnsiTheme="majorBidi" w:cstheme="majorBidi"/>
                <w:color w:val="000000"/>
                <w:sz w:val="20"/>
                <w:szCs w:val="20"/>
              </w:rPr>
              <w:t>Bat</w:t>
            </w:r>
          </w:p>
        </w:tc>
        <w:tc>
          <w:tcPr>
            <w:tcW w:w="956" w:type="dxa"/>
            <w:shd w:val="clear" w:color="auto" w:fill="auto"/>
            <w:noWrap/>
            <w:vAlign w:val="bottom"/>
            <w:hideMark/>
          </w:tcPr>
          <w:p w14:paraId="3D2282CF" w14:textId="0D8F573F" w:rsidR="006508C0" w:rsidRPr="00E83E0A" w:rsidRDefault="006508C0" w:rsidP="006508C0">
            <w:pPr>
              <w:spacing w:after="0" w:line="240" w:lineRule="auto"/>
              <w:jc w:val="center"/>
              <w:rPr>
                <w:rFonts w:asciiTheme="majorBidi" w:eastAsia="Times New Roman" w:hAnsiTheme="majorBidi" w:cstheme="majorBidi"/>
                <w:color w:val="000000"/>
                <w:sz w:val="20"/>
                <w:szCs w:val="20"/>
              </w:rPr>
            </w:pPr>
            <w:r w:rsidRPr="00E83E0A">
              <w:rPr>
                <w:rFonts w:asciiTheme="majorBidi" w:eastAsia="Times New Roman" w:hAnsiTheme="majorBidi" w:cstheme="majorBidi"/>
                <w:color w:val="000000"/>
                <w:sz w:val="20"/>
                <w:szCs w:val="20"/>
              </w:rPr>
              <w:t>1</w:t>
            </w:r>
          </w:p>
        </w:tc>
        <w:tc>
          <w:tcPr>
            <w:tcW w:w="1036" w:type="dxa"/>
            <w:shd w:val="clear" w:color="auto" w:fill="auto"/>
            <w:noWrap/>
            <w:vAlign w:val="bottom"/>
            <w:hideMark/>
          </w:tcPr>
          <w:p w14:paraId="700102B5" w14:textId="77777777" w:rsidR="006508C0" w:rsidRPr="00E83E0A" w:rsidRDefault="006508C0" w:rsidP="006508C0">
            <w:pPr>
              <w:spacing w:after="0" w:line="240" w:lineRule="auto"/>
              <w:jc w:val="center"/>
              <w:rPr>
                <w:rFonts w:asciiTheme="majorBidi" w:eastAsia="Times New Roman" w:hAnsiTheme="majorBidi" w:cstheme="majorBidi"/>
                <w:color w:val="000000"/>
                <w:sz w:val="20"/>
                <w:szCs w:val="20"/>
              </w:rPr>
            </w:pPr>
            <w:r w:rsidRPr="00E83E0A">
              <w:rPr>
                <w:rFonts w:asciiTheme="majorBidi" w:eastAsia="Times New Roman" w:hAnsiTheme="majorBidi" w:cstheme="majorBidi"/>
                <w:color w:val="000000"/>
                <w:sz w:val="20"/>
                <w:szCs w:val="20"/>
              </w:rPr>
              <w:t>0</w:t>
            </w:r>
          </w:p>
        </w:tc>
        <w:tc>
          <w:tcPr>
            <w:tcW w:w="958" w:type="dxa"/>
            <w:shd w:val="clear" w:color="auto" w:fill="auto"/>
            <w:noWrap/>
            <w:vAlign w:val="bottom"/>
            <w:hideMark/>
          </w:tcPr>
          <w:p w14:paraId="71D1CCD7" w14:textId="77777777" w:rsidR="006508C0" w:rsidRPr="00E83E0A" w:rsidRDefault="006508C0" w:rsidP="006508C0">
            <w:pPr>
              <w:spacing w:after="0" w:line="240" w:lineRule="auto"/>
              <w:jc w:val="center"/>
              <w:rPr>
                <w:rFonts w:asciiTheme="majorBidi" w:eastAsia="Times New Roman" w:hAnsiTheme="majorBidi" w:cstheme="majorBidi"/>
                <w:color w:val="000000"/>
                <w:sz w:val="20"/>
                <w:szCs w:val="20"/>
              </w:rPr>
            </w:pPr>
            <w:r w:rsidRPr="00E83E0A">
              <w:rPr>
                <w:rFonts w:asciiTheme="majorBidi" w:eastAsia="Times New Roman" w:hAnsiTheme="majorBidi" w:cstheme="majorBidi"/>
                <w:color w:val="000000"/>
                <w:sz w:val="20"/>
                <w:szCs w:val="20"/>
              </w:rPr>
              <w:t>0</w:t>
            </w:r>
          </w:p>
        </w:tc>
        <w:tc>
          <w:tcPr>
            <w:tcW w:w="841" w:type="dxa"/>
            <w:shd w:val="clear" w:color="auto" w:fill="auto"/>
            <w:noWrap/>
            <w:vAlign w:val="bottom"/>
            <w:hideMark/>
          </w:tcPr>
          <w:p w14:paraId="18AC544F" w14:textId="77777777" w:rsidR="006508C0" w:rsidRPr="00E83E0A" w:rsidRDefault="006508C0" w:rsidP="006508C0">
            <w:pPr>
              <w:spacing w:after="0" w:line="240" w:lineRule="auto"/>
              <w:jc w:val="center"/>
              <w:rPr>
                <w:rFonts w:asciiTheme="majorBidi" w:eastAsia="Times New Roman" w:hAnsiTheme="majorBidi" w:cstheme="majorBidi"/>
                <w:color w:val="000000"/>
                <w:sz w:val="20"/>
                <w:szCs w:val="20"/>
              </w:rPr>
            </w:pPr>
            <w:r w:rsidRPr="00E83E0A">
              <w:rPr>
                <w:rFonts w:asciiTheme="majorBidi" w:eastAsia="Times New Roman" w:hAnsiTheme="majorBidi" w:cstheme="majorBidi"/>
                <w:color w:val="000000"/>
                <w:sz w:val="20"/>
                <w:szCs w:val="20"/>
              </w:rPr>
              <w:t>0</w:t>
            </w:r>
          </w:p>
        </w:tc>
        <w:tc>
          <w:tcPr>
            <w:tcW w:w="1000" w:type="dxa"/>
            <w:shd w:val="clear" w:color="auto" w:fill="auto"/>
            <w:noWrap/>
            <w:vAlign w:val="bottom"/>
            <w:hideMark/>
          </w:tcPr>
          <w:p w14:paraId="262B2C73" w14:textId="77777777" w:rsidR="006508C0" w:rsidRPr="00E83E0A" w:rsidRDefault="006508C0" w:rsidP="006508C0">
            <w:pPr>
              <w:spacing w:after="0" w:line="240" w:lineRule="auto"/>
              <w:jc w:val="center"/>
              <w:rPr>
                <w:rFonts w:asciiTheme="majorBidi" w:eastAsia="Times New Roman" w:hAnsiTheme="majorBidi" w:cstheme="majorBidi"/>
                <w:color w:val="000000"/>
                <w:sz w:val="20"/>
                <w:szCs w:val="20"/>
              </w:rPr>
            </w:pPr>
            <w:r w:rsidRPr="00E83E0A">
              <w:rPr>
                <w:rFonts w:asciiTheme="majorBidi" w:eastAsia="Times New Roman" w:hAnsiTheme="majorBidi" w:cstheme="majorBidi"/>
                <w:color w:val="000000"/>
                <w:sz w:val="20"/>
                <w:szCs w:val="20"/>
              </w:rPr>
              <w:t>0</w:t>
            </w:r>
          </w:p>
        </w:tc>
        <w:tc>
          <w:tcPr>
            <w:tcW w:w="966" w:type="dxa"/>
            <w:shd w:val="clear" w:color="auto" w:fill="auto"/>
            <w:noWrap/>
            <w:vAlign w:val="bottom"/>
            <w:hideMark/>
          </w:tcPr>
          <w:p w14:paraId="6154F1C5" w14:textId="77777777" w:rsidR="006508C0" w:rsidRPr="00E83E0A" w:rsidRDefault="006508C0" w:rsidP="006508C0">
            <w:pPr>
              <w:spacing w:after="0" w:line="240" w:lineRule="auto"/>
              <w:jc w:val="center"/>
              <w:rPr>
                <w:rFonts w:asciiTheme="majorBidi" w:eastAsia="Times New Roman" w:hAnsiTheme="majorBidi" w:cstheme="majorBidi"/>
                <w:color w:val="000000"/>
                <w:sz w:val="20"/>
                <w:szCs w:val="20"/>
              </w:rPr>
            </w:pPr>
            <w:r w:rsidRPr="00E83E0A">
              <w:rPr>
                <w:rFonts w:asciiTheme="majorBidi" w:eastAsia="Times New Roman" w:hAnsiTheme="majorBidi" w:cstheme="majorBidi"/>
                <w:color w:val="000000"/>
                <w:sz w:val="20"/>
                <w:szCs w:val="20"/>
              </w:rPr>
              <w:t>0</w:t>
            </w:r>
          </w:p>
        </w:tc>
      </w:tr>
    </w:tbl>
    <w:p w14:paraId="2D7F91F5" w14:textId="77777777" w:rsidR="006D55F0" w:rsidRPr="00E83E0A" w:rsidRDefault="006D55F0" w:rsidP="00AC7B67">
      <w:pPr>
        <w:jc w:val="mediumKashida"/>
        <w:rPr>
          <w:rFonts w:asciiTheme="majorBidi" w:hAnsiTheme="majorBidi" w:cstheme="majorBidi"/>
          <w:b/>
          <w:bCs/>
        </w:rPr>
      </w:pPr>
    </w:p>
    <w:p w14:paraId="3EC345B1" w14:textId="77777777" w:rsidR="00380BC5" w:rsidRPr="00E83E0A" w:rsidRDefault="006508C0" w:rsidP="00AC7B67">
      <w:pPr>
        <w:jc w:val="mediumKashida"/>
        <w:rPr>
          <w:rFonts w:asciiTheme="majorBidi" w:hAnsiTheme="majorBidi" w:cstheme="majorBidi"/>
        </w:rPr>
      </w:pPr>
      <w:r w:rsidRPr="00E83E0A">
        <w:rPr>
          <w:rFonts w:asciiTheme="majorBidi" w:hAnsiTheme="majorBidi" w:cstheme="majorBidi"/>
        </w:rPr>
        <w:t>My reference strain was KC545386, which was collected on 17-OCT-2013 from a bat. NC_009019 was also collected from a bat. The first 3 stains were collected from human sample. But interestingly, we can see that</w:t>
      </w:r>
      <w:r w:rsidR="00E968C8" w:rsidRPr="00E83E0A">
        <w:rPr>
          <w:rFonts w:asciiTheme="majorBidi" w:hAnsiTheme="majorBidi" w:cstheme="majorBidi"/>
        </w:rPr>
        <w:t xml:space="preserve"> the strains did not diverge a lot. The similarity between strain 4 and 5 are 66% and similarity between strains 1-3 and strain 5 is 68%. Even if there are </w:t>
      </w:r>
      <w:r w:rsidR="00AC7B67" w:rsidRPr="00E83E0A">
        <w:rPr>
          <w:rFonts w:asciiTheme="majorBidi" w:hAnsiTheme="majorBidi" w:cstheme="majorBidi"/>
        </w:rPr>
        <w:t>many</w:t>
      </w:r>
      <w:r w:rsidR="007C348B" w:rsidRPr="00E83E0A">
        <w:rPr>
          <w:rFonts w:asciiTheme="majorBidi" w:hAnsiTheme="majorBidi" w:cstheme="majorBidi"/>
        </w:rPr>
        <w:t xml:space="preserve"> mutations</w:t>
      </w:r>
      <w:r w:rsidR="00865EA1" w:rsidRPr="00E83E0A">
        <w:rPr>
          <w:rFonts w:asciiTheme="majorBidi" w:hAnsiTheme="majorBidi" w:cstheme="majorBidi"/>
        </w:rPr>
        <w:t xml:space="preserve"> with significant </w:t>
      </w:r>
      <w:r w:rsidR="00A618AB" w:rsidRPr="00E83E0A">
        <w:rPr>
          <w:rFonts w:asciiTheme="majorBidi" w:hAnsiTheme="majorBidi" w:cstheme="majorBidi"/>
        </w:rPr>
        <w:t>number</w:t>
      </w:r>
      <w:r w:rsidR="00865EA1" w:rsidRPr="00E83E0A">
        <w:rPr>
          <w:rFonts w:asciiTheme="majorBidi" w:hAnsiTheme="majorBidi" w:cstheme="majorBidi"/>
        </w:rPr>
        <w:t xml:space="preserve"> of insertions and deletions, </w:t>
      </w:r>
      <w:r w:rsidR="00A618AB" w:rsidRPr="00E83E0A">
        <w:rPr>
          <w:rFonts w:asciiTheme="majorBidi" w:hAnsiTheme="majorBidi" w:cstheme="majorBidi"/>
        </w:rPr>
        <w:t>we</w:t>
      </w:r>
      <w:r w:rsidR="00865EA1" w:rsidRPr="00E83E0A">
        <w:rPr>
          <w:rFonts w:asciiTheme="majorBidi" w:hAnsiTheme="majorBidi" w:cstheme="majorBidi"/>
        </w:rPr>
        <w:t xml:space="preserve"> do not see much divergence in the actual strains. </w:t>
      </w:r>
    </w:p>
    <w:p w14:paraId="1077D135" w14:textId="77777777" w:rsidR="00B65603" w:rsidRPr="00E83E0A" w:rsidRDefault="00B65603" w:rsidP="00AC7B67">
      <w:pPr>
        <w:jc w:val="mediumKashida"/>
        <w:rPr>
          <w:rFonts w:asciiTheme="majorBidi" w:hAnsiTheme="majorBidi" w:cstheme="majorBidi"/>
        </w:rPr>
      </w:pPr>
    </w:p>
    <w:p w14:paraId="26C5C096" w14:textId="76D08843" w:rsidR="00B65603" w:rsidRPr="00E83E0A" w:rsidRDefault="00E4568C" w:rsidP="00AC7B67">
      <w:pPr>
        <w:jc w:val="mediumKashida"/>
        <w:rPr>
          <w:rFonts w:asciiTheme="majorBidi" w:hAnsiTheme="majorBidi" w:cstheme="majorBidi"/>
        </w:rPr>
      </w:pPr>
      <w:r w:rsidRPr="00E83E0A">
        <w:rPr>
          <w:noProof/>
        </w:rPr>
        <w:drawing>
          <wp:inline distT="0" distB="0" distL="0" distR="0" wp14:anchorId="39086D13" wp14:editId="134D39C3">
            <wp:extent cx="4019550" cy="2343151"/>
            <wp:effectExtent l="0" t="0" r="0" b="0"/>
            <wp:docPr id="4" name="Chart 4">
              <a:extLst xmlns:a="http://schemas.openxmlformats.org/drawingml/2006/main">
                <a:ext uri="{FF2B5EF4-FFF2-40B4-BE49-F238E27FC236}">
                  <a16:creationId xmlns:a16="http://schemas.microsoft.com/office/drawing/2014/main" id="{C74DE330-F668-474D-82D1-6FC7998FE15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6C7F96D" w14:textId="75590A38" w:rsidR="00865EA1" w:rsidRPr="00E83E0A" w:rsidRDefault="00865EA1" w:rsidP="00AA2426">
      <w:pPr>
        <w:pStyle w:val="Heading2"/>
        <w:rPr>
          <w:rFonts w:asciiTheme="majorBidi" w:hAnsiTheme="majorBidi"/>
        </w:rPr>
      </w:pPr>
      <w:r w:rsidRPr="00E83E0A">
        <w:rPr>
          <w:rFonts w:asciiTheme="majorBidi" w:hAnsiTheme="majorBidi"/>
        </w:rPr>
        <w:br/>
      </w:r>
      <w:bookmarkStart w:id="8" w:name="_Toc92905340"/>
      <w:r w:rsidR="00AA2426" w:rsidRPr="00E83E0A">
        <w:rPr>
          <w:rFonts w:asciiTheme="majorBidi" w:hAnsiTheme="majorBidi"/>
          <w:b/>
          <w:bCs/>
        </w:rPr>
        <w:t xml:space="preserve">3.1. </w:t>
      </w:r>
      <w:r w:rsidR="00D63DFD" w:rsidRPr="00E83E0A">
        <w:rPr>
          <w:rFonts w:asciiTheme="majorBidi" w:hAnsiTheme="majorBidi"/>
          <w:b/>
          <w:bCs/>
        </w:rPr>
        <w:t>Mutation</w:t>
      </w:r>
      <w:bookmarkEnd w:id="8"/>
      <w:r w:rsidR="00D63DFD" w:rsidRPr="00E83E0A">
        <w:rPr>
          <w:rFonts w:asciiTheme="majorBidi" w:hAnsiTheme="majorBidi"/>
          <w:b/>
          <w:bCs/>
        </w:rPr>
        <w:t xml:space="preserve"> </w:t>
      </w:r>
    </w:p>
    <w:tbl>
      <w:tblPr>
        <w:tblW w:w="74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457"/>
        <w:gridCol w:w="1360"/>
        <w:gridCol w:w="1800"/>
        <w:gridCol w:w="1977"/>
      </w:tblGrid>
      <w:tr w:rsidR="0086707A" w:rsidRPr="00E83E0A" w14:paraId="58485197" w14:textId="77777777" w:rsidTr="0004605C">
        <w:trPr>
          <w:trHeight w:val="300"/>
          <w:jc w:val="center"/>
        </w:trPr>
        <w:tc>
          <w:tcPr>
            <w:tcW w:w="960" w:type="dxa"/>
            <w:shd w:val="clear" w:color="auto" w:fill="auto"/>
            <w:noWrap/>
            <w:vAlign w:val="bottom"/>
            <w:hideMark/>
          </w:tcPr>
          <w:p w14:paraId="4EB36F17" w14:textId="77777777" w:rsidR="0086707A" w:rsidRPr="00E83E0A" w:rsidRDefault="0086707A" w:rsidP="0086707A">
            <w:pPr>
              <w:spacing w:after="0" w:line="240" w:lineRule="auto"/>
              <w:rPr>
                <w:rFonts w:asciiTheme="majorBidi" w:eastAsia="Times New Roman" w:hAnsiTheme="majorBidi" w:cstheme="majorBidi"/>
                <w:sz w:val="24"/>
                <w:szCs w:val="24"/>
              </w:rPr>
            </w:pPr>
          </w:p>
        </w:tc>
        <w:tc>
          <w:tcPr>
            <w:tcW w:w="1421" w:type="dxa"/>
            <w:shd w:val="clear" w:color="auto" w:fill="auto"/>
            <w:noWrap/>
            <w:vAlign w:val="bottom"/>
            <w:hideMark/>
          </w:tcPr>
          <w:p w14:paraId="54B9B286" w14:textId="77777777" w:rsidR="0086707A" w:rsidRPr="00E83E0A" w:rsidRDefault="0086707A" w:rsidP="0086707A">
            <w:pPr>
              <w:spacing w:after="0" w:line="240" w:lineRule="auto"/>
              <w:jc w:val="center"/>
              <w:rPr>
                <w:rFonts w:asciiTheme="majorBidi" w:eastAsia="Times New Roman" w:hAnsiTheme="majorBidi" w:cstheme="majorBidi"/>
                <w:sz w:val="20"/>
                <w:szCs w:val="20"/>
              </w:rPr>
            </w:pPr>
          </w:p>
        </w:tc>
        <w:tc>
          <w:tcPr>
            <w:tcW w:w="1360" w:type="dxa"/>
            <w:shd w:val="clear" w:color="auto" w:fill="auto"/>
            <w:noWrap/>
            <w:vAlign w:val="bottom"/>
            <w:hideMark/>
          </w:tcPr>
          <w:p w14:paraId="7302B178" w14:textId="77777777" w:rsidR="0086707A" w:rsidRPr="00E83E0A" w:rsidRDefault="0086707A" w:rsidP="0086707A">
            <w:pPr>
              <w:spacing w:after="0" w:line="240" w:lineRule="auto"/>
              <w:jc w:val="center"/>
              <w:rPr>
                <w:rFonts w:asciiTheme="majorBidi" w:eastAsia="Times New Roman" w:hAnsiTheme="majorBidi" w:cstheme="majorBidi"/>
                <w:color w:val="000000"/>
              </w:rPr>
            </w:pPr>
            <w:r w:rsidRPr="00E83E0A">
              <w:rPr>
                <w:rFonts w:asciiTheme="majorBidi" w:eastAsia="Times New Roman" w:hAnsiTheme="majorBidi" w:cstheme="majorBidi"/>
                <w:color w:val="000000"/>
              </w:rPr>
              <w:t>Mutations</w:t>
            </w:r>
          </w:p>
        </w:tc>
        <w:tc>
          <w:tcPr>
            <w:tcW w:w="1800" w:type="dxa"/>
            <w:shd w:val="clear" w:color="auto" w:fill="auto"/>
            <w:noWrap/>
            <w:vAlign w:val="bottom"/>
            <w:hideMark/>
          </w:tcPr>
          <w:p w14:paraId="495F2CEC" w14:textId="77777777" w:rsidR="0086707A" w:rsidRPr="00E83E0A" w:rsidRDefault="0086707A" w:rsidP="0086707A">
            <w:pPr>
              <w:spacing w:after="0" w:line="240" w:lineRule="auto"/>
              <w:jc w:val="center"/>
              <w:rPr>
                <w:rFonts w:asciiTheme="majorBidi" w:eastAsia="Times New Roman" w:hAnsiTheme="majorBidi" w:cstheme="majorBidi"/>
                <w:color w:val="000000"/>
              </w:rPr>
            </w:pPr>
            <w:r w:rsidRPr="00E83E0A">
              <w:rPr>
                <w:rFonts w:asciiTheme="majorBidi" w:eastAsia="Times New Roman" w:hAnsiTheme="majorBidi" w:cstheme="majorBidi"/>
                <w:color w:val="000000"/>
              </w:rPr>
              <w:t>CDS_Mutations</w:t>
            </w:r>
          </w:p>
        </w:tc>
        <w:tc>
          <w:tcPr>
            <w:tcW w:w="1952" w:type="dxa"/>
            <w:shd w:val="clear" w:color="auto" w:fill="auto"/>
            <w:noWrap/>
            <w:vAlign w:val="bottom"/>
            <w:hideMark/>
          </w:tcPr>
          <w:p w14:paraId="634B3BF7" w14:textId="77777777" w:rsidR="0086707A" w:rsidRPr="00E83E0A" w:rsidRDefault="0086707A" w:rsidP="0086707A">
            <w:pPr>
              <w:spacing w:after="0" w:line="240" w:lineRule="auto"/>
              <w:jc w:val="center"/>
              <w:rPr>
                <w:rFonts w:asciiTheme="majorBidi" w:eastAsia="Times New Roman" w:hAnsiTheme="majorBidi" w:cstheme="majorBidi"/>
                <w:color w:val="000000"/>
              </w:rPr>
            </w:pPr>
            <w:r w:rsidRPr="00E83E0A">
              <w:rPr>
                <w:rFonts w:asciiTheme="majorBidi" w:eastAsia="Times New Roman" w:hAnsiTheme="majorBidi" w:cstheme="majorBidi"/>
                <w:color w:val="000000"/>
              </w:rPr>
              <w:t>nonCDS_Mutations</w:t>
            </w:r>
          </w:p>
        </w:tc>
      </w:tr>
      <w:tr w:rsidR="0086707A" w:rsidRPr="00E83E0A" w14:paraId="5F616CDA" w14:textId="77777777" w:rsidTr="0004605C">
        <w:trPr>
          <w:trHeight w:val="300"/>
          <w:jc w:val="center"/>
        </w:trPr>
        <w:tc>
          <w:tcPr>
            <w:tcW w:w="960" w:type="dxa"/>
            <w:shd w:val="clear" w:color="auto" w:fill="auto"/>
            <w:noWrap/>
            <w:vAlign w:val="bottom"/>
            <w:hideMark/>
          </w:tcPr>
          <w:p w14:paraId="696EE60B" w14:textId="77777777" w:rsidR="0086707A" w:rsidRPr="00E83E0A" w:rsidRDefault="0086707A" w:rsidP="0086707A">
            <w:pPr>
              <w:spacing w:after="0" w:line="240" w:lineRule="auto"/>
              <w:jc w:val="right"/>
              <w:rPr>
                <w:rFonts w:asciiTheme="majorBidi" w:eastAsia="Times New Roman" w:hAnsiTheme="majorBidi" w:cstheme="majorBidi"/>
                <w:color w:val="000000"/>
              </w:rPr>
            </w:pPr>
            <w:r w:rsidRPr="00E83E0A">
              <w:rPr>
                <w:rFonts w:asciiTheme="majorBidi" w:eastAsia="Times New Roman" w:hAnsiTheme="majorBidi" w:cstheme="majorBidi"/>
                <w:color w:val="000000"/>
              </w:rPr>
              <w:t>1</w:t>
            </w:r>
          </w:p>
        </w:tc>
        <w:tc>
          <w:tcPr>
            <w:tcW w:w="1421" w:type="dxa"/>
            <w:shd w:val="clear" w:color="auto" w:fill="auto"/>
            <w:noWrap/>
            <w:vAlign w:val="bottom"/>
            <w:hideMark/>
          </w:tcPr>
          <w:p w14:paraId="5E7C2C2E" w14:textId="77777777" w:rsidR="0086707A" w:rsidRPr="00E83E0A" w:rsidRDefault="0086707A" w:rsidP="0086707A">
            <w:pPr>
              <w:spacing w:after="0" w:line="240" w:lineRule="auto"/>
              <w:jc w:val="center"/>
              <w:rPr>
                <w:rFonts w:asciiTheme="majorBidi" w:eastAsia="Times New Roman" w:hAnsiTheme="majorBidi" w:cstheme="majorBidi"/>
                <w:color w:val="000000"/>
              </w:rPr>
            </w:pPr>
            <w:r w:rsidRPr="00E83E0A">
              <w:rPr>
                <w:rFonts w:asciiTheme="majorBidi" w:eastAsia="Times New Roman" w:hAnsiTheme="majorBidi" w:cstheme="majorBidi"/>
                <w:color w:val="000000"/>
              </w:rPr>
              <w:t>KJ813439.1</w:t>
            </w:r>
          </w:p>
        </w:tc>
        <w:tc>
          <w:tcPr>
            <w:tcW w:w="1360" w:type="dxa"/>
            <w:shd w:val="clear" w:color="auto" w:fill="auto"/>
            <w:noWrap/>
            <w:vAlign w:val="bottom"/>
            <w:hideMark/>
          </w:tcPr>
          <w:p w14:paraId="5CB7C809" w14:textId="77777777" w:rsidR="0086707A" w:rsidRPr="00E83E0A" w:rsidRDefault="0086707A" w:rsidP="0086707A">
            <w:pPr>
              <w:spacing w:after="0" w:line="240" w:lineRule="auto"/>
              <w:jc w:val="center"/>
              <w:rPr>
                <w:rFonts w:asciiTheme="majorBidi" w:eastAsia="Times New Roman" w:hAnsiTheme="majorBidi" w:cstheme="majorBidi"/>
                <w:color w:val="000000"/>
              </w:rPr>
            </w:pPr>
            <w:r w:rsidRPr="00E83E0A">
              <w:rPr>
                <w:rFonts w:asciiTheme="majorBidi" w:eastAsia="Times New Roman" w:hAnsiTheme="majorBidi" w:cstheme="majorBidi"/>
                <w:color w:val="000000"/>
              </w:rPr>
              <w:t>9840</w:t>
            </w:r>
          </w:p>
        </w:tc>
        <w:tc>
          <w:tcPr>
            <w:tcW w:w="1800" w:type="dxa"/>
            <w:shd w:val="clear" w:color="auto" w:fill="auto"/>
            <w:noWrap/>
            <w:vAlign w:val="bottom"/>
            <w:hideMark/>
          </w:tcPr>
          <w:p w14:paraId="1181ED9E" w14:textId="77777777" w:rsidR="0086707A" w:rsidRPr="00E83E0A" w:rsidRDefault="0086707A" w:rsidP="0086707A">
            <w:pPr>
              <w:spacing w:after="0" w:line="240" w:lineRule="auto"/>
              <w:jc w:val="center"/>
              <w:rPr>
                <w:rFonts w:asciiTheme="majorBidi" w:eastAsia="Times New Roman" w:hAnsiTheme="majorBidi" w:cstheme="majorBidi"/>
                <w:color w:val="000000"/>
              </w:rPr>
            </w:pPr>
            <w:r w:rsidRPr="00E83E0A">
              <w:rPr>
                <w:rFonts w:asciiTheme="majorBidi" w:eastAsia="Times New Roman" w:hAnsiTheme="majorBidi" w:cstheme="majorBidi"/>
                <w:color w:val="000000"/>
              </w:rPr>
              <w:t>9277</w:t>
            </w:r>
          </w:p>
        </w:tc>
        <w:tc>
          <w:tcPr>
            <w:tcW w:w="1952" w:type="dxa"/>
            <w:shd w:val="clear" w:color="auto" w:fill="auto"/>
            <w:noWrap/>
            <w:vAlign w:val="bottom"/>
            <w:hideMark/>
          </w:tcPr>
          <w:p w14:paraId="408592E7" w14:textId="77777777" w:rsidR="0086707A" w:rsidRPr="00E83E0A" w:rsidRDefault="0086707A" w:rsidP="0086707A">
            <w:pPr>
              <w:spacing w:after="0" w:line="240" w:lineRule="auto"/>
              <w:jc w:val="center"/>
              <w:rPr>
                <w:rFonts w:asciiTheme="majorBidi" w:eastAsia="Times New Roman" w:hAnsiTheme="majorBidi" w:cstheme="majorBidi"/>
                <w:color w:val="000000"/>
              </w:rPr>
            </w:pPr>
            <w:r w:rsidRPr="00E83E0A">
              <w:rPr>
                <w:rFonts w:asciiTheme="majorBidi" w:eastAsia="Times New Roman" w:hAnsiTheme="majorBidi" w:cstheme="majorBidi"/>
                <w:color w:val="000000"/>
              </w:rPr>
              <w:t>563</w:t>
            </w:r>
          </w:p>
        </w:tc>
      </w:tr>
      <w:tr w:rsidR="0086707A" w:rsidRPr="00E83E0A" w14:paraId="13F2E91A" w14:textId="77777777" w:rsidTr="0004605C">
        <w:trPr>
          <w:trHeight w:val="300"/>
          <w:jc w:val="center"/>
        </w:trPr>
        <w:tc>
          <w:tcPr>
            <w:tcW w:w="960" w:type="dxa"/>
            <w:shd w:val="clear" w:color="auto" w:fill="auto"/>
            <w:noWrap/>
            <w:vAlign w:val="bottom"/>
            <w:hideMark/>
          </w:tcPr>
          <w:p w14:paraId="3799C53B" w14:textId="77777777" w:rsidR="0086707A" w:rsidRPr="00E83E0A" w:rsidRDefault="0086707A" w:rsidP="0086707A">
            <w:pPr>
              <w:spacing w:after="0" w:line="240" w:lineRule="auto"/>
              <w:jc w:val="right"/>
              <w:rPr>
                <w:rFonts w:asciiTheme="majorBidi" w:eastAsia="Times New Roman" w:hAnsiTheme="majorBidi" w:cstheme="majorBidi"/>
                <w:color w:val="000000"/>
              </w:rPr>
            </w:pPr>
            <w:r w:rsidRPr="00E83E0A">
              <w:rPr>
                <w:rFonts w:asciiTheme="majorBidi" w:eastAsia="Times New Roman" w:hAnsiTheme="majorBidi" w:cstheme="majorBidi"/>
                <w:color w:val="000000"/>
              </w:rPr>
              <w:t>2</w:t>
            </w:r>
          </w:p>
        </w:tc>
        <w:tc>
          <w:tcPr>
            <w:tcW w:w="1421" w:type="dxa"/>
            <w:shd w:val="clear" w:color="auto" w:fill="auto"/>
            <w:noWrap/>
            <w:vAlign w:val="bottom"/>
            <w:hideMark/>
          </w:tcPr>
          <w:p w14:paraId="213040B4" w14:textId="77777777" w:rsidR="0086707A" w:rsidRPr="00E83E0A" w:rsidRDefault="0086707A" w:rsidP="0086707A">
            <w:pPr>
              <w:spacing w:after="0" w:line="240" w:lineRule="auto"/>
              <w:jc w:val="center"/>
              <w:rPr>
                <w:rFonts w:asciiTheme="majorBidi" w:eastAsia="Times New Roman" w:hAnsiTheme="majorBidi" w:cstheme="majorBidi"/>
                <w:color w:val="000000"/>
              </w:rPr>
            </w:pPr>
            <w:r w:rsidRPr="00E83E0A">
              <w:rPr>
                <w:rFonts w:asciiTheme="majorBidi" w:eastAsia="Times New Roman" w:hAnsiTheme="majorBidi" w:cstheme="majorBidi"/>
                <w:color w:val="000000"/>
              </w:rPr>
              <w:t>KP209306.1</w:t>
            </w:r>
          </w:p>
        </w:tc>
        <w:tc>
          <w:tcPr>
            <w:tcW w:w="1360" w:type="dxa"/>
            <w:shd w:val="clear" w:color="auto" w:fill="auto"/>
            <w:noWrap/>
            <w:vAlign w:val="bottom"/>
            <w:hideMark/>
          </w:tcPr>
          <w:p w14:paraId="532EEBD1" w14:textId="77777777" w:rsidR="0086707A" w:rsidRPr="00E83E0A" w:rsidRDefault="0086707A" w:rsidP="0086707A">
            <w:pPr>
              <w:spacing w:after="0" w:line="240" w:lineRule="auto"/>
              <w:jc w:val="center"/>
              <w:rPr>
                <w:rFonts w:asciiTheme="majorBidi" w:eastAsia="Times New Roman" w:hAnsiTheme="majorBidi" w:cstheme="majorBidi"/>
                <w:color w:val="000000"/>
              </w:rPr>
            </w:pPr>
            <w:r w:rsidRPr="00E83E0A">
              <w:rPr>
                <w:rFonts w:asciiTheme="majorBidi" w:eastAsia="Times New Roman" w:hAnsiTheme="majorBidi" w:cstheme="majorBidi"/>
                <w:color w:val="000000"/>
              </w:rPr>
              <w:t>9839</w:t>
            </w:r>
          </w:p>
        </w:tc>
        <w:tc>
          <w:tcPr>
            <w:tcW w:w="1800" w:type="dxa"/>
            <w:shd w:val="clear" w:color="auto" w:fill="auto"/>
            <w:noWrap/>
            <w:vAlign w:val="bottom"/>
            <w:hideMark/>
          </w:tcPr>
          <w:p w14:paraId="4A199421" w14:textId="77777777" w:rsidR="0086707A" w:rsidRPr="00E83E0A" w:rsidRDefault="0086707A" w:rsidP="0086707A">
            <w:pPr>
              <w:spacing w:after="0" w:line="240" w:lineRule="auto"/>
              <w:jc w:val="center"/>
              <w:rPr>
                <w:rFonts w:asciiTheme="majorBidi" w:eastAsia="Times New Roman" w:hAnsiTheme="majorBidi" w:cstheme="majorBidi"/>
                <w:color w:val="000000"/>
              </w:rPr>
            </w:pPr>
            <w:r w:rsidRPr="00E83E0A">
              <w:rPr>
                <w:rFonts w:asciiTheme="majorBidi" w:eastAsia="Times New Roman" w:hAnsiTheme="majorBidi" w:cstheme="majorBidi"/>
                <w:color w:val="000000"/>
              </w:rPr>
              <w:t>9276</w:t>
            </w:r>
          </w:p>
        </w:tc>
        <w:tc>
          <w:tcPr>
            <w:tcW w:w="1952" w:type="dxa"/>
            <w:shd w:val="clear" w:color="auto" w:fill="auto"/>
            <w:noWrap/>
            <w:vAlign w:val="bottom"/>
            <w:hideMark/>
          </w:tcPr>
          <w:p w14:paraId="5254A2B5" w14:textId="77777777" w:rsidR="0086707A" w:rsidRPr="00E83E0A" w:rsidRDefault="0086707A" w:rsidP="0086707A">
            <w:pPr>
              <w:spacing w:after="0" w:line="240" w:lineRule="auto"/>
              <w:jc w:val="center"/>
              <w:rPr>
                <w:rFonts w:asciiTheme="majorBidi" w:eastAsia="Times New Roman" w:hAnsiTheme="majorBidi" w:cstheme="majorBidi"/>
                <w:color w:val="000000"/>
              </w:rPr>
            </w:pPr>
            <w:r w:rsidRPr="00E83E0A">
              <w:rPr>
                <w:rFonts w:asciiTheme="majorBidi" w:eastAsia="Times New Roman" w:hAnsiTheme="majorBidi" w:cstheme="majorBidi"/>
                <w:color w:val="000000"/>
              </w:rPr>
              <w:t>563</w:t>
            </w:r>
          </w:p>
        </w:tc>
      </w:tr>
      <w:tr w:rsidR="0086707A" w:rsidRPr="00E83E0A" w14:paraId="74B09E6A" w14:textId="77777777" w:rsidTr="0004605C">
        <w:trPr>
          <w:trHeight w:val="300"/>
          <w:jc w:val="center"/>
        </w:trPr>
        <w:tc>
          <w:tcPr>
            <w:tcW w:w="960" w:type="dxa"/>
            <w:shd w:val="clear" w:color="auto" w:fill="auto"/>
            <w:noWrap/>
            <w:vAlign w:val="bottom"/>
            <w:hideMark/>
          </w:tcPr>
          <w:p w14:paraId="68E53AC6" w14:textId="77777777" w:rsidR="0086707A" w:rsidRPr="00E83E0A" w:rsidRDefault="0086707A" w:rsidP="0086707A">
            <w:pPr>
              <w:spacing w:after="0" w:line="240" w:lineRule="auto"/>
              <w:jc w:val="right"/>
              <w:rPr>
                <w:rFonts w:asciiTheme="majorBidi" w:eastAsia="Times New Roman" w:hAnsiTheme="majorBidi" w:cstheme="majorBidi"/>
                <w:color w:val="000000"/>
              </w:rPr>
            </w:pPr>
            <w:r w:rsidRPr="00E83E0A">
              <w:rPr>
                <w:rFonts w:asciiTheme="majorBidi" w:eastAsia="Times New Roman" w:hAnsiTheme="majorBidi" w:cstheme="majorBidi"/>
                <w:color w:val="000000"/>
              </w:rPr>
              <w:t>3</w:t>
            </w:r>
          </w:p>
        </w:tc>
        <w:tc>
          <w:tcPr>
            <w:tcW w:w="1421" w:type="dxa"/>
            <w:shd w:val="clear" w:color="auto" w:fill="auto"/>
            <w:noWrap/>
            <w:vAlign w:val="bottom"/>
            <w:hideMark/>
          </w:tcPr>
          <w:p w14:paraId="3D0C9DD7" w14:textId="77777777" w:rsidR="0086707A" w:rsidRPr="00E83E0A" w:rsidRDefault="0086707A" w:rsidP="0086707A">
            <w:pPr>
              <w:spacing w:after="0" w:line="240" w:lineRule="auto"/>
              <w:jc w:val="center"/>
              <w:rPr>
                <w:rFonts w:asciiTheme="majorBidi" w:eastAsia="Times New Roman" w:hAnsiTheme="majorBidi" w:cstheme="majorBidi"/>
                <w:color w:val="000000"/>
              </w:rPr>
            </w:pPr>
            <w:r w:rsidRPr="00E83E0A">
              <w:rPr>
                <w:rFonts w:asciiTheme="majorBidi" w:eastAsia="Times New Roman" w:hAnsiTheme="majorBidi" w:cstheme="majorBidi"/>
                <w:color w:val="000000"/>
              </w:rPr>
              <w:t>KT156560.1</w:t>
            </w:r>
          </w:p>
        </w:tc>
        <w:tc>
          <w:tcPr>
            <w:tcW w:w="1360" w:type="dxa"/>
            <w:shd w:val="clear" w:color="auto" w:fill="auto"/>
            <w:noWrap/>
            <w:vAlign w:val="bottom"/>
            <w:hideMark/>
          </w:tcPr>
          <w:p w14:paraId="281007C4" w14:textId="77777777" w:rsidR="0086707A" w:rsidRPr="00E83E0A" w:rsidRDefault="0086707A" w:rsidP="0086707A">
            <w:pPr>
              <w:spacing w:after="0" w:line="240" w:lineRule="auto"/>
              <w:jc w:val="center"/>
              <w:rPr>
                <w:rFonts w:asciiTheme="majorBidi" w:eastAsia="Times New Roman" w:hAnsiTheme="majorBidi" w:cstheme="majorBidi"/>
                <w:color w:val="000000"/>
              </w:rPr>
            </w:pPr>
            <w:r w:rsidRPr="00E83E0A">
              <w:rPr>
                <w:rFonts w:asciiTheme="majorBidi" w:eastAsia="Times New Roman" w:hAnsiTheme="majorBidi" w:cstheme="majorBidi"/>
                <w:color w:val="000000"/>
              </w:rPr>
              <w:t>9839</w:t>
            </w:r>
          </w:p>
        </w:tc>
        <w:tc>
          <w:tcPr>
            <w:tcW w:w="1800" w:type="dxa"/>
            <w:shd w:val="clear" w:color="auto" w:fill="auto"/>
            <w:noWrap/>
            <w:vAlign w:val="bottom"/>
            <w:hideMark/>
          </w:tcPr>
          <w:p w14:paraId="0A06A8B2" w14:textId="77777777" w:rsidR="0086707A" w:rsidRPr="00E83E0A" w:rsidRDefault="0086707A" w:rsidP="0086707A">
            <w:pPr>
              <w:spacing w:after="0" w:line="240" w:lineRule="auto"/>
              <w:jc w:val="center"/>
              <w:rPr>
                <w:rFonts w:asciiTheme="majorBidi" w:eastAsia="Times New Roman" w:hAnsiTheme="majorBidi" w:cstheme="majorBidi"/>
                <w:color w:val="000000"/>
              </w:rPr>
            </w:pPr>
            <w:r w:rsidRPr="00E83E0A">
              <w:rPr>
                <w:rFonts w:asciiTheme="majorBidi" w:eastAsia="Times New Roman" w:hAnsiTheme="majorBidi" w:cstheme="majorBidi"/>
                <w:color w:val="000000"/>
              </w:rPr>
              <w:t>9276</w:t>
            </w:r>
          </w:p>
        </w:tc>
        <w:tc>
          <w:tcPr>
            <w:tcW w:w="1952" w:type="dxa"/>
            <w:shd w:val="clear" w:color="auto" w:fill="auto"/>
            <w:noWrap/>
            <w:vAlign w:val="bottom"/>
            <w:hideMark/>
          </w:tcPr>
          <w:p w14:paraId="3C827ADF" w14:textId="77777777" w:rsidR="0086707A" w:rsidRPr="00E83E0A" w:rsidRDefault="0086707A" w:rsidP="0086707A">
            <w:pPr>
              <w:spacing w:after="0" w:line="240" w:lineRule="auto"/>
              <w:jc w:val="center"/>
              <w:rPr>
                <w:rFonts w:asciiTheme="majorBidi" w:eastAsia="Times New Roman" w:hAnsiTheme="majorBidi" w:cstheme="majorBidi"/>
                <w:color w:val="000000"/>
              </w:rPr>
            </w:pPr>
            <w:r w:rsidRPr="00E83E0A">
              <w:rPr>
                <w:rFonts w:asciiTheme="majorBidi" w:eastAsia="Times New Roman" w:hAnsiTheme="majorBidi" w:cstheme="majorBidi"/>
                <w:color w:val="000000"/>
              </w:rPr>
              <w:t>563</w:t>
            </w:r>
          </w:p>
        </w:tc>
      </w:tr>
      <w:tr w:rsidR="0086707A" w:rsidRPr="00E83E0A" w14:paraId="38B86A60" w14:textId="77777777" w:rsidTr="0004605C">
        <w:trPr>
          <w:trHeight w:val="300"/>
          <w:jc w:val="center"/>
        </w:trPr>
        <w:tc>
          <w:tcPr>
            <w:tcW w:w="960" w:type="dxa"/>
            <w:shd w:val="clear" w:color="auto" w:fill="auto"/>
            <w:noWrap/>
            <w:vAlign w:val="bottom"/>
            <w:hideMark/>
          </w:tcPr>
          <w:p w14:paraId="36BA4DCE" w14:textId="77777777" w:rsidR="0086707A" w:rsidRPr="00E83E0A" w:rsidRDefault="0086707A" w:rsidP="0086707A">
            <w:pPr>
              <w:spacing w:after="0" w:line="240" w:lineRule="auto"/>
              <w:jc w:val="right"/>
              <w:rPr>
                <w:rFonts w:asciiTheme="majorBidi" w:eastAsia="Times New Roman" w:hAnsiTheme="majorBidi" w:cstheme="majorBidi"/>
                <w:color w:val="000000"/>
              </w:rPr>
            </w:pPr>
            <w:r w:rsidRPr="00E83E0A">
              <w:rPr>
                <w:rFonts w:asciiTheme="majorBidi" w:eastAsia="Times New Roman" w:hAnsiTheme="majorBidi" w:cstheme="majorBidi"/>
                <w:color w:val="000000"/>
              </w:rPr>
              <w:t>4</w:t>
            </w:r>
          </w:p>
        </w:tc>
        <w:tc>
          <w:tcPr>
            <w:tcW w:w="1421" w:type="dxa"/>
            <w:shd w:val="clear" w:color="auto" w:fill="auto"/>
            <w:noWrap/>
            <w:vAlign w:val="bottom"/>
            <w:hideMark/>
          </w:tcPr>
          <w:p w14:paraId="2447B712" w14:textId="77777777" w:rsidR="0086707A" w:rsidRPr="00E83E0A" w:rsidRDefault="0086707A" w:rsidP="0086707A">
            <w:pPr>
              <w:spacing w:after="0" w:line="240" w:lineRule="auto"/>
              <w:jc w:val="center"/>
              <w:rPr>
                <w:rFonts w:asciiTheme="majorBidi" w:eastAsia="Times New Roman" w:hAnsiTheme="majorBidi" w:cstheme="majorBidi"/>
                <w:color w:val="000000"/>
              </w:rPr>
            </w:pPr>
            <w:r w:rsidRPr="00E83E0A">
              <w:rPr>
                <w:rFonts w:asciiTheme="majorBidi" w:eastAsia="Times New Roman" w:hAnsiTheme="majorBidi" w:cstheme="majorBidi"/>
                <w:color w:val="000000"/>
              </w:rPr>
              <w:t>NC_009019.1</w:t>
            </w:r>
          </w:p>
        </w:tc>
        <w:tc>
          <w:tcPr>
            <w:tcW w:w="1360" w:type="dxa"/>
            <w:shd w:val="clear" w:color="auto" w:fill="auto"/>
            <w:noWrap/>
            <w:vAlign w:val="bottom"/>
            <w:hideMark/>
          </w:tcPr>
          <w:p w14:paraId="6E470235" w14:textId="77777777" w:rsidR="0086707A" w:rsidRPr="00E83E0A" w:rsidRDefault="0086707A" w:rsidP="0086707A">
            <w:pPr>
              <w:spacing w:after="0" w:line="240" w:lineRule="auto"/>
              <w:jc w:val="center"/>
              <w:rPr>
                <w:rFonts w:asciiTheme="majorBidi" w:eastAsia="Times New Roman" w:hAnsiTheme="majorBidi" w:cstheme="majorBidi"/>
                <w:color w:val="000000"/>
              </w:rPr>
            </w:pPr>
            <w:r w:rsidRPr="00E83E0A">
              <w:rPr>
                <w:rFonts w:asciiTheme="majorBidi" w:eastAsia="Times New Roman" w:hAnsiTheme="majorBidi" w:cstheme="majorBidi"/>
                <w:color w:val="000000"/>
              </w:rPr>
              <w:t>10517</w:t>
            </w:r>
          </w:p>
        </w:tc>
        <w:tc>
          <w:tcPr>
            <w:tcW w:w="1800" w:type="dxa"/>
            <w:shd w:val="clear" w:color="auto" w:fill="auto"/>
            <w:noWrap/>
            <w:vAlign w:val="bottom"/>
            <w:hideMark/>
          </w:tcPr>
          <w:p w14:paraId="352C8ED6" w14:textId="77777777" w:rsidR="0086707A" w:rsidRPr="00E83E0A" w:rsidRDefault="0086707A" w:rsidP="0086707A">
            <w:pPr>
              <w:spacing w:after="0" w:line="240" w:lineRule="auto"/>
              <w:jc w:val="center"/>
              <w:rPr>
                <w:rFonts w:asciiTheme="majorBidi" w:eastAsia="Times New Roman" w:hAnsiTheme="majorBidi" w:cstheme="majorBidi"/>
                <w:color w:val="000000"/>
              </w:rPr>
            </w:pPr>
            <w:r w:rsidRPr="00E83E0A">
              <w:rPr>
                <w:rFonts w:asciiTheme="majorBidi" w:eastAsia="Times New Roman" w:hAnsiTheme="majorBidi" w:cstheme="majorBidi"/>
                <w:color w:val="000000"/>
              </w:rPr>
              <w:t>9787</w:t>
            </w:r>
          </w:p>
        </w:tc>
        <w:tc>
          <w:tcPr>
            <w:tcW w:w="1952" w:type="dxa"/>
            <w:shd w:val="clear" w:color="auto" w:fill="auto"/>
            <w:noWrap/>
            <w:vAlign w:val="bottom"/>
            <w:hideMark/>
          </w:tcPr>
          <w:p w14:paraId="09706AA8" w14:textId="77777777" w:rsidR="0086707A" w:rsidRPr="00E83E0A" w:rsidRDefault="0086707A" w:rsidP="0086707A">
            <w:pPr>
              <w:spacing w:after="0" w:line="240" w:lineRule="auto"/>
              <w:jc w:val="center"/>
              <w:rPr>
                <w:rFonts w:asciiTheme="majorBidi" w:eastAsia="Times New Roman" w:hAnsiTheme="majorBidi" w:cstheme="majorBidi"/>
                <w:color w:val="000000"/>
              </w:rPr>
            </w:pPr>
            <w:r w:rsidRPr="00E83E0A">
              <w:rPr>
                <w:rFonts w:asciiTheme="majorBidi" w:eastAsia="Times New Roman" w:hAnsiTheme="majorBidi" w:cstheme="majorBidi"/>
                <w:color w:val="000000"/>
              </w:rPr>
              <w:t>730</w:t>
            </w:r>
          </w:p>
        </w:tc>
      </w:tr>
      <w:tr w:rsidR="0086707A" w:rsidRPr="00E83E0A" w14:paraId="46EB1729" w14:textId="77777777" w:rsidTr="0004605C">
        <w:trPr>
          <w:trHeight w:val="300"/>
          <w:jc w:val="center"/>
        </w:trPr>
        <w:tc>
          <w:tcPr>
            <w:tcW w:w="960" w:type="dxa"/>
            <w:shd w:val="clear" w:color="auto" w:fill="auto"/>
            <w:noWrap/>
            <w:vAlign w:val="bottom"/>
            <w:hideMark/>
          </w:tcPr>
          <w:p w14:paraId="15D5B952" w14:textId="77777777" w:rsidR="0086707A" w:rsidRPr="00E83E0A" w:rsidRDefault="0086707A" w:rsidP="0086707A">
            <w:pPr>
              <w:spacing w:after="0" w:line="240" w:lineRule="auto"/>
              <w:jc w:val="right"/>
              <w:rPr>
                <w:rFonts w:asciiTheme="majorBidi" w:eastAsia="Times New Roman" w:hAnsiTheme="majorBidi" w:cstheme="majorBidi"/>
                <w:color w:val="000000"/>
              </w:rPr>
            </w:pPr>
            <w:r w:rsidRPr="00E83E0A">
              <w:rPr>
                <w:rFonts w:asciiTheme="majorBidi" w:eastAsia="Times New Roman" w:hAnsiTheme="majorBidi" w:cstheme="majorBidi"/>
                <w:color w:val="000000"/>
              </w:rPr>
              <w:t>5</w:t>
            </w:r>
          </w:p>
        </w:tc>
        <w:tc>
          <w:tcPr>
            <w:tcW w:w="1421" w:type="dxa"/>
            <w:shd w:val="clear" w:color="auto" w:fill="auto"/>
            <w:noWrap/>
            <w:vAlign w:val="bottom"/>
            <w:hideMark/>
          </w:tcPr>
          <w:p w14:paraId="43334D77" w14:textId="77777777" w:rsidR="0086707A" w:rsidRPr="00E83E0A" w:rsidRDefault="0086707A" w:rsidP="0086707A">
            <w:pPr>
              <w:spacing w:after="0" w:line="240" w:lineRule="auto"/>
              <w:jc w:val="center"/>
              <w:rPr>
                <w:rFonts w:asciiTheme="majorBidi" w:eastAsia="Times New Roman" w:hAnsiTheme="majorBidi" w:cstheme="majorBidi"/>
                <w:color w:val="000000"/>
              </w:rPr>
            </w:pPr>
            <w:bookmarkStart w:id="9" w:name="_Hlk92894544"/>
            <w:r w:rsidRPr="00E83E0A">
              <w:rPr>
                <w:rFonts w:asciiTheme="majorBidi" w:eastAsia="Times New Roman" w:hAnsiTheme="majorBidi" w:cstheme="majorBidi"/>
                <w:color w:val="000000"/>
              </w:rPr>
              <w:t>KC545386.1</w:t>
            </w:r>
            <w:bookmarkEnd w:id="9"/>
          </w:p>
        </w:tc>
        <w:tc>
          <w:tcPr>
            <w:tcW w:w="1360" w:type="dxa"/>
            <w:shd w:val="clear" w:color="auto" w:fill="auto"/>
            <w:noWrap/>
            <w:vAlign w:val="bottom"/>
            <w:hideMark/>
          </w:tcPr>
          <w:p w14:paraId="222F9D6F" w14:textId="77777777" w:rsidR="0086707A" w:rsidRPr="00E83E0A" w:rsidRDefault="0086707A" w:rsidP="0086707A">
            <w:pPr>
              <w:spacing w:after="0" w:line="240" w:lineRule="auto"/>
              <w:jc w:val="center"/>
              <w:rPr>
                <w:rFonts w:asciiTheme="majorBidi" w:eastAsia="Times New Roman" w:hAnsiTheme="majorBidi" w:cstheme="majorBidi"/>
                <w:color w:val="000000"/>
              </w:rPr>
            </w:pPr>
            <w:r w:rsidRPr="00E83E0A">
              <w:rPr>
                <w:rFonts w:asciiTheme="majorBidi" w:eastAsia="Times New Roman" w:hAnsiTheme="majorBidi" w:cstheme="majorBidi"/>
                <w:color w:val="000000"/>
              </w:rPr>
              <w:t>0</w:t>
            </w:r>
          </w:p>
        </w:tc>
        <w:tc>
          <w:tcPr>
            <w:tcW w:w="1800" w:type="dxa"/>
            <w:shd w:val="clear" w:color="auto" w:fill="auto"/>
            <w:noWrap/>
            <w:vAlign w:val="bottom"/>
            <w:hideMark/>
          </w:tcPr>
          <w:p w14:paraId="17B75E94" w14:textId="77777777" w:rsidR="0086707A" w:rsidRPr="00E83E0A" w:rsidRDefault="0086707A" w:rsidP="0086707A">
            <w:pPr>
              <w:spacing w:after="0" w:line="240" w:lineRule="auto"/>
              <w:jc w:val="center"/>
              <w:rPr>
                <w:rFonts w:asciiTheme="majorBidi" w:eastAsia="Times New Roman" w:hAnsiTheme="majorBidi" w:cstheme="majorBidi"/>
                <w:color w:val="000000"/>
              </w:rPr>
            </w:pPr>
            <w:r w:rsidRPr="00E83E0A">
              <w:rPr>
                <w:rFonts w:asciiTheme="majorBidi" w:eastAsia="Times New Roman" w:hAnsiTheme="majorBidi" w:cstheme="majorBidi"/>
                <w:color w:val="000000"/>
              </w:rPr>
              <w:t>0</w:t>
            </w:r>
          </w:p>
        </w:tc>
        <w:tc>
          <w:tcPr>
            <w:tcW w:w="1952" w:type="dxa"/>
            <w:shd w:val="clear" w:color="auto" w:fill="auto"/>
            <w:noWrap/>
            <w:vAlign w:val="bottom"/>
            <w:hideMark/>
          </w:tcPr>
          <w:p w14:paraId="70B41088" w14:textId="77777777" w:rsidR="0086707A" w:rsidRPr="00E83E0A" w:rsidRDefault="0086707A" w:rsidP="0086707A">
            <w:pPr>
              <w:spacing w:after="0" w:line="240" w:lineRule="auto"/>
              <w:jc w:val="center"/>
              <w:rPr>
                <w:rFonts w:asciiTheme="majorBidi" w:eastAsia="Times New Roman" w:hAnsiTheme="majorBidi" w:cstheme="majorBidi"/>
                <w:color w:val="000000"/>
              </w:rPr>
            </w:pPr>
            <w:r w:rsidRPr="00E83E0A">
              <w:rPr>
                <w:rFonts w:asciiTheme="majorBidi" w:eastAsia="Times New Roman" w:hAnsiTheme="majorBidi" w:cstheme="majorBidi"/>
                <w:color w:val="000000"/>
              </w:rPr>
              <w:t>0</w:t>
            </w:r>
          </w:p>
        </w:tc>
      </w:tr>
    </w:tbl>
    <w:p w14:paraId="21F14873" w14:textId="24C369D7" w:rsidR="0004605C" w:rsidRPr="00E83E0A" w:rsidRDefault="0004605C" w:rsidP="006D55F0">
      <w:pPr>
        <w:rPr>
          <w:rFonts w:asciiTheme="majorBidi" w:hAnsiTheme="majorBidi" w:cstheme="majorBidi"/>
          <w:b/>
          <w:bCs/>
        </w:rPr>
      </w:pPr>
    </w:p>
    <w:p w14:paraId="0426E54D" w14:textId="1B3E06EE" w:rsidR="00DC05BC" w:rsidRPr="00E83E0A" w:rsidRDefault="000131B8" w:rsidP="001D24B7">
      <w:pPr>
        <w:spacing w:after="0" w:line="240" w:lineRule="auto"/>
        <w:jc w:val="both"/>
        <w:rPr>
          <w:rFonts w:asciiTheme="majorBidi" w:eastAsia="Times New Roman" w:hAnsiTheme="majorBidi" w:cstheme="majorBidi"/>
          <w:color w:val="000000"/>
        </w:rPr>
      </w:pPr>
      <w:r w:rsidRPr="00E83E0A">
        <w:rPr>
          <w:rFonts w:asciiTheme="majorBidi" w:hAnsiTheme="majorBidi" w:cstheme="majorBidi"/>
        </w:rPr>
        <w:lastRenderedPageBreak/>
        <w:t>As we can s</w:t>
      </w:r>
      <w:r w:rsidR="00C7123C" w:rsidRPr="00E83E0A">
        <w:rPr>
          <w:rFonts w:asciiTheme="majorBidi" w:hAnsiTheme="majorBidi" w:cstheme="majorBidi"/>
        </w:rPr>
        <w:t>ee from strain number 5</w:t>
      </w:r>
      <w:r w:rsidR="00C7123C" w:rsidRPr="00E83E0A">
        <w:rPr>
          <w:rFonts w:asciiTheme="majorBidi" w:eastAsia="Times New Roman" w:hAnsiTheme="majorBidi" w:cstheme="majorBidi"/>
          <w:color w:val="000000"/>
        </w:rPr>
        <w:t xml:space="preserve"> KC545386</w:t>
      </w:r>
      <w:r w:rsidR="00C7123C" w:rsidRPr="00E83E0A">
        <w:rPr>
          <w:rFonts w:asciiTheme="majorBidi" w:hAnsiTheme="majorBidi" w:cstheme="majorBidi"/>
        </w:rPr>
        <w:t xml:space="preserve"> which was collected from a bat</w:t>
      </w:r>
      <w:r w:rsidR="005D6EE2" w:rsidRPr="00E83E0A">
        <w:rPr>
          <w:rFonts w:asciiTheme="majorBidi" w:hAnsiTheme="majorBidi" w:cstheme="majorBidi"/>
        </w:rPr>
        <w:t xml:space="preserve"> comparing to strain number 4</w:t>
      </w:r>
      <w:r w:rsidR="00C7123C" w:rsidRPr="00E83E0A">
        <w:rPr>
          <w:rFonts w:asciiTheme="majorBidi" w:hAnsiTheme="majorBidi" w:cstheme="majorBidi"/>
        </w:rPr>
        <w:t xml:space="preserve"> </w:t>
      </w:r>
      <w:r w:rsidR="005D6EE2" w:rsidRPr="00E83E0A">
        <w:rPr>
          <w:rFonts w:asciiTheme="majorBidi" w:eastAsia="Times New Roman" w:hAnsiTheme="majorBidi" w:cstheme="majorBidi"/>
          <w:color w:val="000000"/>
        </w:rPr>
        <w:t>NC_009019</w:t>
      </w:r>
      <w:r w:rsidR="001A087A" w:rsidRPr="00E83E0A">
        <w:rPr>
          <w:rFonts w:asciiTheme="majorBidi" w:eastAsia="Times New Roman" w:hAnsiTheme="majorBidi" w:cstheme="majorBidi"/>
          <w:color w:val="000000"/>
        </w:rPr>
        <w:t xml:space="preserve"> which is also from a bat there is outstanding difference</w:t>
      </w:r>
      <w:r w:rsidR="00F06C26" w:rsidRPr="00E83E0A">
        <w:rPr>
          <w:rFonts w:asciiTheme="majorBidi" w:eastAsia="Times New Roman" w:hAnsiTheme="majorBidi" w:cstheme="majorBidi"/>
          <w:color w:val="000000"/>
        </w:rPr>
        <w:t xml:space="preserve">, but </w:t>
      </w:r>
      <w:r w:rsidR="00A74C54" w:rsidRPr="00E83E0A">
        <w:rPr>
          <w:rFonts w:asciiTheme="majorBidi" w:eastAsia="Times New Roman" w:hAnsiTheme="majorBidi" w:cstheme="majorBidi"/>
          <w:color w:val="000000"/>
        </w:rPr>
        <w:t>on the other hand the first three strains which were collected from humans there isn’t that much of a difference</w:t>
      </w:r>
      <w:r w:rsidR="00FA6E58" w:rsidRPr="00E83E0A">
        <w:rPr>
          <w:rFonts w:asciiTheme="majorBidi" w:eastAsia="Times New Roman" w:hAnsiTheme="majorBidi" w:cstheme="majorBidi"/>
          <w:color w:val="000000"/>
        </w:rPr>
        <w:t xml:space="preserve"> between </w:t>
      </w:r>
      <w:r w:rsidR="00B77D57" w:rsidRPr="00E83E0A">
        <w:rPr>
          <w:rFonts w:asciiTheme="majorBidi" w:eastAsia="Times New Roman" w:hAnsiTheme="majorBidi" w:cstheme="majorBidi"/>
          <w:color w:val="000000"/>
        </w:rPr>
        <w:t>them but</w:t>
      </w:r>
      <w:r w:rsidR="00FE62D4" w:rsidRPr="00E83E0A">
        <w:rPr>
          <w:rFonts w:asciiTheme="majorBidi" w:eastAsia="Times New Roman" w:hAnsiTheme="majorBidi" w:cstheme="majorBidi"/>
          <w:color w:val="000000"/>
        </w:rPr>
        <w:t xml:space="preserve"> comparing strain number 1 KJ813439 to </w:t>
      </w:r>
      <w:r w:rsidR="001D24B7" w:rsidRPr="00E83E0A">
        <w:rPr>
          <w:rFonts w:asciiTheme="majorBidi" w:eastAsia="Times New Roman" w:hAnsiTheme="majorBidi" w:cstheme="majorBidi"/>
          <w:color w:val="000000"/>
        </w:rPr>
        <w:t xml:space="preserve">strain number 4 NC_009019 there is </w:t>
      </w:r>
      <w:r w:rsidR="003F2B4B" w:rsidRPr="00E83E0A">
        <w:rPr>
          <w:rFonts w:asciiTheme="majorBidi" w:eastAsia="Times New Roman" w:hAnsiTheme="majorBidi" w:cstheme="majorBidi"/>
          <w:color w:val="000000"/>
        </w:rPr>
        <w:t xml:space="preserve">a </w:t>
      </w:r>
      <w:r w:rsidR="0005054D" w:rsidRPr="00E83E0A">
        <w:rPr>
          <w:rFonts w:asciiTheme="majorBidi" w:eastAsia="Times New Roman" w:hAnsiTheme="majorBidi" w:cstheme="majorBidi"/>
          <w:color w:val="000000"/>
        </w:rPr>
        <w:t>quiet noticeable difference</w:t>
      </w:r>
      <w:r w:rsidR="00B77D57" w:rsidRPr="00E83E0A">
        <w:rPr>
          <w:rFonts w:asciiTheme="majorBidi" w:eastAsia="Times New Roman" w:hAnsiTheme="majorBidi" w:cstheme="majorBidi"/>
          <w:color w:val="000000"/>
        </w:rPr>
        <w:t xml:space="preserve">. </w:t>
      </w:r>
      <w:r w:rsidR="008F7281" w:rsidRPr="00E83E0A">
        <w:rPr>
          <w:rFonts w:asciiTheme="majorBidi" w:eastAsia="Times New Roman" w:hAnsiTheme="majorBidi" w:cstheme="majorBidi"/>
          <w:color w:val="000000"/>
        </w:rPr>
        <w:t>Strain number 4 has 10517 mutations wit</w:t>
      </w:r>
      <w:r w:rsidR="009D6475" w:rsidRPr="00E83E0A">
        <w:rPr>
          <w:rFonts w:asciiTheme="majorBidi" w:eastAsia="Times New Roman" w:hAnsiTheme="majorBidi" w:cstheme="majorBidi"/>
          <w:color w:val="000000"/>
        </w:rPr>
        <w:t>h 9787 in the CDS region</w:t>
      </w:r>
      <w:r w:rsidR="00CF45FC" w:rsidRPr="00E83E0A">
        <w:rPr>
          <w:rFonts w:asciiTheme="majorBidi" w:eastAsia="Times New Roman" w:hAnsiTheme="majorBidi" w:cstheme="majorBidi"/>
          <w:color w:val="000000"/>
        </w:rPr>
        <w:t>, however strain 1-3 have also around ~9000 mutations</w:t>
      </w:r>
      <w:r w:rsidR="00A61F29" w:rsidRPr="00E83E0A">
        <w:rPr>
          <w:rFonts w:asciiTheme="majorBidi" w:eastAsia="Times New Roman" w:hAnsiTheme="majorBidi" w:cstheme="majorBidi"/>
          <w:color w:val="000000"/>
        </w:rPr>
        <w:t xml:space="preserve">, but they were collected from humans, interestingly </w:t>
      </w:r>
      <w:r w:rsidR="00DE28C5" w:rsidRPr="00E83E0A">
        <w:rPr>
          <w:rFonts w:asciiTheme="majorBidi" w:eastAsia="Times New Roman" w:hAnsiTheme="majorBidi" w:cstheme="majorBidi"/>
          <w:color w:val="000000"/>
        </w:rPr>
        <w:t xml:space="preserve">most of them </w:t>
      </w:r>
      <w:r w:rsidR="001105BF" w:rsidRPr="00E83E0A">
        <w:rPr>
          <w:rFonts w:asciiTheme="majorBidi" w:eastAsia="Times New Roman" w:hAnsiTheme="majorBidi" w:cstheme="majorBidi"/>
          <w:color w:val="000000"/>
        </w:rPr>
        <w:t xml:space="preserve">are from CDS regions. From this observation we can say that MERS </w:t>
      </w:r>
      <w:r w:rsidR="00AA4E3D" w:rsidRPr="00E83E0A">
        <w:rPr>
          <w:rFonts w:asciiTheme="majorBidi" w:eastAsia="Times New Roman" w:hAnsiTheme="majorBidi" w:cstheme="majorBidi"/>
          <w:color w:val="000000"/>
        </w:rPr>
        <w:t xml:space="preserve">may have low mutation frequency and that was the reason why it did not spread as much as </w:t>
      </w:r>
      <w:r w:rsidR="00C412DF" w:rsidRPr="00E83E0A">
        <w:rPr>
          <w:rFonts w:asciiTheme="majorBidi" w:eastAsia="Times New Roman" w:hAnsiTheme="majorBidi" w:cstheme="majorBidi"/>
          <w:color w:val="000000"/>
        </w:rPr>
        <w:t>SARS-CoV</w:t>
      </w:r>
    </w:p>
    <w:p w14:paraId="6BDEAE41" w14:textId="77777777" w:rsidR="00E4568C" w:rsidRPr="00E83E0A" w:rsidRDefault="00E4568C" w:rsidP="001D24B7">
      <w:pPr>
        <w:spacing w:after="0" w:line="240" w:lineRule="auto"/>
        <w:jc w:val="both"/>
        <w:rPr>
          <w:rFonts w:asciiTheme="majorBidi" w:eastAsia="Times New Roman" w:hAnsiTheme="majorBidi" w:cstheme="majorBidi"/>
          <w:color w:val="000000"/>
        </w:rPr>
      </w:pPr>
    </w:p>
    <w:p w14:paraId="3A2BA8E2" w14:textId="2E5F4A7F" w:rsidR="00E4568C" w:rsidRPr="00E83E0A" w:rsidRDefault="006F562C" w:rsidP="001D24B7">
      <w:pPr>
        <w:spacing w:after="0" w:line="240" w:lineRule="auto"/>
        <w:jc w:val="both"/>
        <w:rPr>
          <w:rFonts w:asciiTheme="majorBidi" w:eastAsia="Times New Roman" w:hAnsiTheme="majorBidi" w:cstheme="majorBidi"/>
          <w:color w:val="000000"/>
        </w:rPr>
      </w:pPr>
      <w:r w:rsidRPr="00E83E0A">
        <w:rPr>
          <w:noProof/>
        </w:rPr>
        <w:drawing>
          <wp:inline distT="0" distB="0" distL="0" distR="0" wp14:anchorId="18B9A376" wp14:editId="24C0A320">
            <wp:extent cx="4133850" cy="2324100"/>
            <wp:effectExtent l="0" t="0" r="0" b="0"/>
            <wp:docPr id="5" name="Chart 5">
              <a:extLst xmlns:a="http://schemas.openxmlformats.org/drawingml/2006/main">
                <a:ext uri="{FF2B5EF4-FFF2-40B4-BE49-F238E27FC236}">
                  <a16:creationId xmlns:a16="http://schemas.microsoft.com/office/drawing/2014/main" id="{71F4A3E2-BF46-4B8C-A44A-B6EA127CD80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6131B39" w14:textId="77777777" w:rsidR="00E4568C" w:rsidRPr="00E83E0A" w:rsidRDefault="00E4568C" w:rsidP="001D24B7">
      <w:pPr>
        <w:spacing w:after="0" w:line="240" w:lineRule="auto"/>
        <w:jc w:val="both"/>
        <w:rPr>
          <w:rFonts w:asciiTheme="majorBidi" w:eastAsia="Times New Roman" w:hAnsiTheme="majorBidi" w:cstheme="majorBidi"/>
          <w:color w:val="000000"/>
        </w:rPr>
      </w:pPr>
    </w:p>
    <w:p w14:paraId="48E25C45" w14:textId="77777777" w:rsidR="0086289A" w:rsidRPr="00E83E0A" w:rsidRDefault="0086289A" w:rsidP="001D24B7">
      <w:pPr>
        <w:spacing w:after="0" w:line="240" w:lineRule="auto"/>
        <w:jc w:val="both"/>
        <w:rPr>
          <w:rFonts w:asciiTheme="majorBidi" w:eastAsia="Times New Roman" w:hAnsiTheme="majorBidi" w:cstheme="majorBidi"/>
          <w:color w:val="000000"/>
        </w:rPr>
      </w:pPr>
    </w:p>
    <w:tbl>
      <w:tblPr>
        <w:tblpPr w:leftFromText="180" w:rightFromText="180" w:vertAnchor="text" w:horzAnchor="margin" w:tblpXSpec="center" w:tblpY="39"/>
        <w:tblW w:w="5602" w:type="dxa"/>
        <w:tblLook w:val="04A0" w:firstRow="1" w:lastRow="0" w:firstColumn="1" w:lastColumn="0" w:noHBand="0" w:noVBand="1"/>
      </w:tblPr>
      <w:tblGrid>
        <w:gridCol w:w="875"/>
        <w:gridCol w:w="1457"/>
        <w:gridCol w:w="1141"/>
        <w:gridCol w:w="1102"/>
        <w:gridCol w:w="1063"/>
      </w:tblGrid>
      <w:tr w:rsidR="009339BB" w:rsidRPr="00E83E0A" w14:paraId="5FA29E6B" w14:textId="77777777" w:rsidTr="00C73C61">
        <w:trPr>
          <w:trHeight w:val="300"/>
        </w:trPr>
        <w:tc>
          <w:tcPr>
            <w:tcW w:w="8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B89231" w14:textId="77777777" w:rsidR="009339BB" w:rsidRPr="00E83E0A" w:rsidRDefault="009339BB" w:rsidP="009339BB">
            <w:pPr>
              <w:spacing w:after="0" w:line="240" w:lineRule="auto"/>
              <w:jc w:val="center"/>
              <w:rPr>
                <w:rFonts w:asciiTheme="majorBidi" w:eastAsia="Times New Roman" w:hAnsiTheme="majorBidi" w:cstheme="majorBidi"/>
                <w:sz w:val="24"/>
                <w:szCs w:val="24"/>
              </w:rPr>
            </w:pPr>
          </w:p>
        </w:tc>
        <w:tc>
          <w:tcPr>
            <w:tcW w:w="14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CD32BA" w14:textId="77777777" w:rsidR="009339BB" w:rsidRPr="00E83E0A" w:rsidRDefault="009339BB" w:rsidP="009339BB">
            <w:pPr>
              <w:spacing w:after="0" w:line="240" w:lineRule="auto"/>
              <w:jc w:val="center"/>
              <w:rPr>
                <w:rFonts w:asciiTheme="majorBidi" w:eastAsia="Times New Roman" w:hAnsiTheme="majorBidi" w:cstheme="majorBidi"/>
                <w:sz w:val="20"/>
                <w:szCs w:val="20"/>
              </w:rPr>
            </w:pPr>
          </w:p>
        </w:tc>
        <w:tc>
          <w:tcPr>
            <w:tcW w:w="11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1FC3A3" w14:textId="77777777" w:rsidR="009339BB" w:rsidRPr="00E83E0A" w:rsidRDefault="009339BB" w:rsidP="009339BB">
            <w:pPr>
              <w:spacing w:after="0" w:line="240" w:lineRule="auto"/>
              <w:jc w:val="center"/>
              <w:rPr>
                <w:rFonts w:asciiTheme="majorBidi" w:eastAsia="Times New Roman" w:hAnsiTheme="majorBidi" w:cstheme="majorBidi"/>
                <w:color w:val="000000"/>
              </w:rPr>
            </w:pPr>
            <w:r w:rsidRPr="00E83E0A">
              <w:rPr>
                <w:rFonts w:asciiTheme="majorBidi" w:eastAsia="Times New Roman" w:hAnsiTheme="majorBidi" w:cstheme="majorBidi"/>
                <w:color w:val="000000"/>
              </w:rPr>
              <w:t>Mutations</w:t>
            </w:r>
          </w:p>
        </w:tc>
        <w:tc>
          <w:tcPr>
            <w:tcW w:w="11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A13BA7" w14:textId="77777777" w:rsidR="009339BB" w:rsidRPr="00E83E0A" w:rsidRDefault="009339BB" w:rsidP="009339BB">
            <w:pPr>
              <w:spacing w:after="0" w:line="240" w:lineRule="auto"/>
              <w:jc w:val="center"/>
              <w:rPr>
                <w:rFonts w:asciiTheme="majorBidi" w:eastAsia="Times New Roman" w:hAnsiTheme="majorBidi" w:cstheme="majorBidi"/>
                <w:color w:val="000000"/>
              </w:rPr>
            </w:pPr>
            <w:r w:rsidRPr="00E83E0A">
              <w:rPr>
                <w:rFonts w:asciiTheme="majorBidi" w:eastAsia="Times New Roman" w:hAnsiTheme="majorBidi" w:cstheme="majorBidi"/>
                <w:color w:val="000000"/>
              </w:rPr>
              <w:t>Insertions</w:t>
            </w:r>
          </w:p>
        </w:tc>
        <w:tc>
          <w:tcPr>
            <w:tcW w:w="10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7A3DD4" w14:textId="77777777" w:rsidR="009339BB" w:rsidRPr="00E83E0A" w:rsidRDefault="009339BB" w:rsidP="009339BB">
            <w:pPr>
              <w:spacing w:after="0" w:line="240" w:lineRule="auto"/>
              <w:jc w:val="center"/>
              <w:rPr>
                <w:rFonts w:asciiTheme="majorBidi" w:eastAsia="Times New Roman" w:hAnsiTheme="majorBidi" w:cstheme="majorBidi"/>
                <w:color w:val="000000"/>
              </w:rPr>
            </w:pPr>
            <w:r w:rsidRPr="00E83E0A">
              <w:rPr>
                <w:rFonts w:asciiTheme="majorBidi" w:eastAsia="Times New Roman" w:hAnsiTheme="majorBidi" w:cstheme="majorBidi"/>
                <w:color w:val="000000"/>
              </w:rPr>
              <w:t>Deletions</w:t>
            </w:r>
          </w:p>
        </w:tc>
      </w:tr>
      <w:tr w:rsidR="009339BB" w:rsidRPr="00E83E0A" w14:paraId="3E0E6738" w14:textId="77777777" w:rsidTr="00C73C61">
        <w:trPr>
          <w:trHeight w:val="300"/>
        </w:trPr>
        <w:tc>
          <w:tcPr>
            <w:tcW w:w="8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A455BF" w14:textId="77777777" w:rsidR="009339BB" w:rsidRPr="00E83E0A" w:rsidRDefault="009339BB" w:rsidP="009339BB">
            <w:pPr>
              <w:spacing w:after="0" w:line="240" w:lineRule="auto"/>
              <w:jc w:val="center"/>
              <w:rPr>
                <w:rFonts w:asciiTheme="majorBidi" w:eastAsia="Times New Roman" w:hAnsiTheme="majorBidi" w:cstheme="majorBidi"/>
                <w:color w:val="000000"/>
              </w:rPr>
            </w:pPr>
            <w:r w:rsidRPr="00E83E0A">
              <w:rPr>
                <w:rFonts w:asciiTheme="majorBidi" w:eastAsia="Times New Roman" w:hAnsiTheme="majorBidi" w:cstheme="majorBidi"/>
                <w:color w:val="000000"/>
              </w:rPr>
              <w:t>1</w:t>
            </w:r>
          </w:p>
        </w:tc>
        <w:tc>
          <w:tcPr>
            <w:tcW w:w="14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7A6949" w14:textId="77777777" w:rsidR="009339BB" w:rsidRPr="00E83E0A" w:rsidRDefault="009339BB" w:rsidP="009339BB">
            <w:pPr>
              <w:spacing w:after="0" w:line="240" w:lineRule="auto"/>
              <w:jc w:val="center"/>
              <w:rPr>
                <w:rFonts w:asciiTheme="majorBidi" w:eastAsia="Times New Roman" w:hAnsiTheme="majorBidi" w:cstheme="majorBidi"/>
                <w:color w:val="000000"/>
              </w:rPr>
            </w:pPr>
            <w:r w:rsidRPr="00E83E0A">
              <w:rPr>
                <w:rFonts w:asciiTheme="majorBidi" w:eastAsia="Times New Roman" w:hAnsiTheme="majorBidi" w:cstheme="majorBidi"/>
                <w:color w:val="000000"/>
              </w:rPr>
              <w:t>KJ813439.1</w:t>
            </w:r>
          </w:p>
        </w:tc>
        <w:tc>
          <w:tcPr>
            <w:tcW w:w="11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25FAC0" w14:textId="77777777" w:rsidR="009339BB" w:rsidRPr="00E83E0A" w:rsidRDefault="009339BB" w:rsidP="009339BB">
            <w:pPr>
              <w:spacing w:after="0" w:line="240" w:lineRule="auto"/>
              <w:jc w:val="center"/>
              <w:rPr>
                <w:rFonts w:asciiTheme="majorBidi" w:eastAsia="Times New Roman" w:hAnsiTheme="majorBidi" w:cstheme="majorBidi"/>
                <w:color w:val="000000"/>
              </w:rPr>
            </w:pPr>
            <w:r w:rsidRPr="00E83E0A">
              <w:rPr>
                <w:rFonts w:asciiTheme="majorBidi" w:eastAsia="Times New Roman" w:hAnsiTheme="majorBidi" w:cstheme="majorBidi"/>
                <w:color w:val="000000"/>
              </w:rPr>
              <w:t>9840</w:t>
            </w:r>
          </w:p>
        </w:tc>
        <w:tc>
          <w:tcPr>
            <w:tcW w:w="11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115A6F" w14:textId="77777777" w:rsidR="009339BB" w:rsidRPr="00E83E0A" w:rsidRDefault="009339BB" w:rsidP="009339BB">
            <w:pPr>
              <w:spacing w:after="0" w:line="240" w:lineRule="auto"/>
              <w:jc w:val="center"/>
              <w:rPr>
                <w:rFonts w:asciiTheme="majorBidi" w:eastAsia="Times New Roman" w:hAnsiTheme="majorBidi" w:cstheme="majorBidi"/>
                <w:color w:val="000000"/>
              </w:rPr>
            </w:pPr>
            <w:r w:rsidRPr="00E83E0A">
              <w:rPr>
                <w:rFonts w:asciiTheme="majorBidi" w:eastAsia="Times New Roman" w:hAnsiTheme="majorBidi" w:cstheme="majorBidi"/>
                <w:color w:val="000000"/>
              </w:rPr>
              <w:t>411</w:t>
            </w:r>
          </w:p>
        </w:tc>
        <w:tc>
          <w:tcPr>
            <w:tcW w:w="10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C7477C" w14:textId="77777777" w:rsidR="009339BB" w:rsidRPr="00E83E0A" w:rsidRDefault="009339BB" w:rsidP="009339BB">
            <w:pPr>
              <w:spacing w:after="0" w:line="240" w:lineRule="auto"/>
              <w:jc w:val="center"/>
              <w:rPr>
                <w:rFonts w:asciiTheme="majorBidi" w:eastAsia="Times New Roman" w:hAnsiTheme="majorBidi" w:cstheme="majorBidi"/>
                <w:color w:val="000000"/>
              </w:rPr>
            </w:pPr>
            <w:r w:rsidRPr="00E83E0A">
              <w:rPr>
                <w:rFonts w:asciiTheme="majorBidi" w:eastAsia="Times New Roman" w:hAnsiTheme="majorBidi" w:cstheme="majorBidi"/>
                <w:color w:val="000000"/>
              </w:rPr>
              <w:t>359</w:t>
            </w:r>
          </w:p>
        </w:tc>
      </w:tr>
      <w:tr w:rsidR="009339BB" w:rsidRPr="00E83E0A" w14:paraId="21383CDD" w14:textId="77777777" w:rsidTr="00C73C61">
        <w:trPr>
          <w:trHeight w:val="300"/>
        </w:trPr>
        <w:tc>
          <w:tcPr>
            <w:tcW w:w="8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9A9CE5" w14:textId="77777777" w:rsidR="009339BB" w:rsidRPr="00E83E0A" w:rsidRDefault="009339BB" w:rsidP="009339BB">
            <w:pPr>
              <w:spacing w:after="0" w:line="240" w:lineRule="auto"/>
              <w:jc w:val="center"/>
              <w:rPr>
                <w:rFonts w:asciiTheme="majorBidi" w:eastAsia="Times New Roman" w:hAnsiTheme="majorBidi" w:cstheme="majorBidi"/>
                <w:color w:val="000000"/>
              </w:rPr>
            </w:pPr>
            <w:r w:rsidRPr="00E83E0A">
              <w:rPr>
                <w:rFonts w:asciiTheme="majorBidi" w:eastAsia="Times New Roman" w:hAnsiTheme="majorBidi" w:cstheme="majorBidi"/>
                <w:color w:val="000000"/>
              </w:rPr>
              <w:t>2</w:t>
            </w:r>
          </w:p>
        </w:tc>
        <w:tc>
          <w:tcPr>
            <w:tcW w:w="14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81D6F5" w14:textId="77777777" w:rsidR="009339BB" w:rsidRPr="00E83E0A" w:rsidRDefault="009339BB" w:rsidP="009339BB">
            <w:pPr>
              <w:spacing w:after="0" w:line="240" w:lineRule="auto"/>
              <w:jc w:val="center"/>
              <w:rPr>
                <w:rFonts w:asciiTheme="majorBidi" w:eastAsia="Times New Roman" w:hAnsiTheme="majorBidi" w:cstheme="majorBidi"/>
                <w:color w:val="000000"/>
              </w:rPr>
            </w:pPr>
            <w:r w:rsidRPr="00E83E0A">
              <w:rPr>
                <w:rFonts w:asciiTheme="majorBidi" w:eastAsia="Times New Roman" w:hAnsiTheme="majorBidi" w:cstheme="majorBidi"/>
                <w:color w:val="000000"/>
              </w:rPr>
              <w:t>KP209306.1</w:t>
            </w:r>
          </w:p>
        </w:tc>
        <w:tc>
          <w:tcPr>
            <w:tcW w:w="11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203FB5" w14:textId="77777777" w:rsidR="009339BB" w:rsidRPr="00E83E0A" w:rsidRDefault="009339BB" w:rsidP="009339BB">
            <w:pPr>
              <w:spacing w:after="0" w:line="240" w:lineRule="auto"/>
              <w:jc w:val="center"/>
              <w:rPr>
                <w:rFonts w:asciiTheme="majorBidi" w:eastAsia="Times New Roman" w:hAnsiTheme="majorBidi" w:cstheme="majorBidi"/>
                <w:color w:val="000000"/>
              </w:rPr>
            </w:pPr>
            <w:r w:rsidRPr="00E83E0A">
              <w:rPr>
                <w:rFonts w:asciiTheme="majorBidi" w:eastAsia="Times New Roman" w:hAnsiTheme="majorBidi" w:cstheme="majorBidi"/>
                <w:color w:val="000000"/>
              </w:rPr>
              <w:t>9839</w:t>
            </w:r>
          </w:p>
        </w:tc>
        <w:tc>
          <w:tcPr>
            <w:tcW w:w="11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38E044" w14:textId="77777777" w:rsidR="009339BB" w:rsidRPr="00E83E0A" w:rsidRDefault="009339BB" w:rsidP="009339BB">
            <w:pPr>
              <w:spacing w:after="0" w:line="240" w:lineRule="auto"/>
              <w:jc w:val="center"/>
              <w:rPr>
                <w:rFonts w:asciiTheme="majorBidi" w:eastAsia="Times New Roman" w:hAnsiTheme="majorBidi" w:cstheme="majorBidi"/>
                <w:color w:val="000000"/>
              </w:rPr>
            </w:pPr>
            <w:r w:rsidRPr="00E83E0A">
              <w:rPr>
                <w:rFonts w:asciiTheme="majorBidi" w:eastAsia="Times New Roman" w:hAnsiTheme="majorBidi" w:cstheme="majorBidi"/>
                <w:color w:val="000000"/>
              </w:rPr>
              <w:t>411</w:t>
            </w:r>
          </w:p>
        </w:tc>
        <w:tc>
          <w:tcPr>
            <w:tcW w:w="10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005E8D" w14:textId="77777777" w:rsidR="009339BB" w:rsidRPr="00E83E0A" w:rsidRDefault="009339BB" w:rsidP="009339BB">
            <w:pPr>
              <w:spacing w:after="0" w:line="240" w:lineRule="auto"/>
              <w:jc w:val="center"/>
              <w:rPr>
                <w:rFonts w:asciiTheme="majorBidi" w:eastAsia="Times New Roman" w:hAnsiTheme="majorBidi" w:cstheme="majorBidi"/>
                <w:color w:val="000000"/>
              </w:rPr>
            </w:pPr>
            <w:r w:rsidRPr="00E83E0A">
              <w:rPr>
                <w:rFonts w:asciiTheme="majorBidi" w:eastAsia="Times New Roman" w:hAnsiTheme="majorBidi" w:cstheme="majorBidi"/>
                <w:color w:val="000000"/>
              </w:rPr>
              <w:t>359</w:t>
            </w:r>
          </w:p>
        </w:tc>
      </w:tr>
      <w:tr w:rsidR="009339BB" w:rsidRPr="00E83E0A" w14:paraId="518DBC1C" w14:textId="77777777" w:rsidTr="00C73C61">
        <w:trPr>
          <w:trHeight w:val="300"/>
        </w:trPr>
        <w:tc>
          <w:tcPr>
            <w:tcW w:w="8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83A482" w14:textId="77777777" w:rsidR="009339BB" w:rsidRPr="00E83E0A" w:rsidRDefault="009339BB" w:rsidP="009339BB">
            <w:pPr>
              <w:spacing w:after="0" w:line="240" w:lineRule="auto"/>
              <w:jc w:val="center"/>
              <w:rPr>
                <w:rFonts w:asciiTheme="majorBidi" w:eastAsia="Times New Roman" w:hAnsiTheme="majorBidi" w:cstheme="majorBidi"/>
                <w:color w:val="000000"/>
              </w:rPr>
            </w:pPr>
            <w:r w:rsidRPr="00E83E0A">
              <w:rPr>
                <w:rFonts w:asciiTheme="majorBidi" w:eastAsia="Times New Roman" w:hAnsiTheme="majorBidi" w:cstheme="majorBidi"/>
                <w:color w:val="000000"/>
              </w:rPr>
              <w:t>3</w:t>
            </w:r>
          </w:p>
        </w:tc>
        <w:tc>
          <w:tcPr>
            <w:tcW w:w="14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4AC7E0" w14:textId="77777777" w:rsidR="009339BB" w:rsidRPr="00E83E0A" w:rsidRDefault="009339BB" w:rsidP="009339BB">
            <w:pPr>
              <w:spacing w:after="0" w:line="240" w:lineRule="auto"/>
              <w:jc w:val="center"/>
              <w:rPr>
                <w:rFonts w:asciiTheme="majorBidi" w:eastAsia="Times New Roman" w:hAnsiTheme="majorBidi" w:cstheme="majorBidi"/>
                <w:color w:val="000000"/>
              </w:rPr>
            </w:pPr>
            <w:r w:rsidRPr="00E83E0A">
              <w:rPr>
                <w:rFonts w:asciiTheme="majorBidi" w:eastAsia="Times New Roman" w:hAnsiTheme="majorBidi" w:cstheme="majorBidi"/>
                <w:color w:val="000000"/>
              </w:rPr>
              <w:t>KT156560.1</w:t>
            </w:r>
          </w:p>
        </w:tc>
        <w:tc>
          <w:tcPr>
            <w:tcW w:w="11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E29C24" w14:textId="77777777" w:rsidR="009339BB" w:rsidRPr="00E83E0A" w:rsidRDefault="009339BB" w:rsidP="009339BB">
            <w:pPr>
              <w:spacing w:after="0" w:line="240" w:lineRule="auto"/>
              <w:jc w:val="center"/>
              <w:rPr>
                <w:rFonts w:asciiTheme="majorBidi" w:eastAsia="Times New Roman" w:hAnsiTheme="majorBidi" w:cstheme="majorBidi"/>
                <w:color w:val="000000"/>
              </w:rPr>
            </w:pPr>
            <w:r w:rsidRPr="00E83E0A">
              <w:rPr>
                <w:rFonts w:asciiTheme="majorBidi" w:eastAsia="Times New Roman" w:hAnsiTheme="majorBidi" w:cstheme="majorBidi"/>
                <w:color w:val="000000"/>
              </w:rPr>
              <w:t>9839</w:t>
            </w:r>
          </w:p>
        </w:tc>
        <w:tc>
          <w:tcPr>
            <w:tcW w:w="11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8CDAA9" w14:textId="77777777" w:rsidR="009339BB" w:rsidRPr="00E83E0A" w:rsidRDefault="009339BB" w:rsidP="009339BB">
            <w:pPr>
              <w:spacing w:after="0" w:line="240" w:lineRule="auto"/>
              <w:jc w:val="center"/>
              <w:rPr>
                <w:rFonts w:asciiTheme="majorBidi" w:eastAsia="Times New Roman" w:hAnsiTheme="majorBidi" w:cstheme="majorBidi"/>
                <w:color w:val="000000"/>
              </w:rPr>
            </w:pPr>
            <w:r w:rsidRPr="00E83E0A">
              <w:rPr>
                <w:rFonts w:asciiTheme="majorBidi" w:eastAsia="Times New Roman" w:hAnsiTheme="majorBidi" w:cstheme="majorBidi"/>
                <w:color w:val="000000"/>
              </w:rPr>
              <w:t>411</w:t>
            </w:r>
          </w:p>
        </w:tc>
        <w:tc>
          <w:tcPr>
            <w:tcW w:w="10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AD471B" w14:textId="77777777" w:rsidR="009339BB" w:rsidRPr="00E83E0A" w:rsidRDefault="009339BB" w:rsidP="009339BB">
            <w:pPr>
              <w:spacing w:after="0" w:line="240" w:lineRule="auto"/>
              <w:jc w:val="center"/>
              <w:rPr>
                <w:rFonts w:asciiTheme="majorBidi" w:eastAsia="Times New Roman" w:hAnsiTheme="majorBidi" w:cstheme="majorBidi"/>
                <w:color w:val="000000"/>
              </w:rPr>
            </w:pPr>
            <w:r w:rsidRPr="00E83E0A">
              <w:rPr>
                <w:rFonts w:asciiTheme="majorBidi" w:eastAsia="Times New Roman" w:hAnsiTheme="majorBidi" w:cstheme="majorBidi"/>
                <w:color w:val="000000"/>
              </w:rPr>
              <w:t>359</w:t>
            </w:r>
          </w:p>
        </w:tc>
      </w:tr>
      <w:tr w:rsidR="009339BB" w:rsidRPr="00E83E0A" w14:paraId="4E1E49D9" w14:textId="77777777" w:rsidTr="00C73C61">
        <w:trPr>
          <w:trHeight w:val="300"/>
        </w:trPr>
        <w:tc>
          <w:tcPr>
            <w:tcW w:w="8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766E31" w14:textId="77777777" w:rsidR="009339BB" w:rsidRPr="00E83E0A" w:rsidRDefault="009339BB" w:rsidP="009339BB">
            <w:pPr>
              <w:spacing w:after="0" w:line="240" w:lineRule="auto"/>
              <w:jc w:val="center"/>
              <w:rPr>
                <w:rFonts w:asciiTheme="majorBidi" w:eastAsia="Times New Roman" w:hAnsiTheme="majorBidi" w:cstheme="majorBidi"/>
                <w:color w:val="000000"/>
              </w:rPr>
            </w:pPr>
            <w:r w:rsidRPr="00E83E0A">
              <w:rPr>
                <w:rFonts w:asciiTheme="majorBidi" w:eastAsia="Times New Roman" w:hAnsiTheme="majorBidi" w:cstheme="majorBidi"/>
                <w:color w:val="000000"/>
              </w:rPr>
              <w:t>4</w:t>
            </w:r>
          </w:p>
        </w:tc>
        <w:tc>
          <w:tcPr>
            <w:tcW w:w="14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6E167B" w14:textId="77777777" w:rsidR="009339BB" w:rsidRPr="00E83E0A" w:rsidRDefault="009339BB" w:rsidP="009339BB">
            <w:pPr>
              <w:spacing w:after="0" w:line="240" w:lineRule="auto"/>
              <w:jc w:val="center"/>
              <w:rPr>
                <w:rFonts w:asciiTheme="majorBidi" w:eastAsia="Times New Roman" w:hAnsiTheme="majorBidi" w:cstheme="majorBidi"/>
                <w:color w:val="000000"/>
              </w:rPr>
            </w:pPr>
            <w:r w:rsidRPr="00E83E0A">
              <w:rPr>
                <w:rFonts w:asciiTheme="majorBidi" w:eastAsia="Times New Roman" w:hAnsiTheme="majorBidi" w:cstheme="majorBidi"/>
                <w:color w:val="000000"/>
              </w:rPr>
              <w:t>NC_009019.1</w:t>
            </w:r>
          </w:p>
        </w:tc>
        <w:tc>
          <w:tcPr>
            <w:tcW w:w="11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614DDD" w14:textId="77777777" w:rsidR="009339BB" w:rsidRPr="00E83E0A" w:rsidRDefault="009339BB" w:rsidP="009339BB">
            <w:pPr>
              <w:spacing w:after="0" w:line="240" w:lineRule="auto"/>
              <w:jc w:val="center"/>
              <w:rPr>
                <w:rFonts w:asciiTheme="majorBidi" w:eastAsia="Times New Roman" w:hAnsiTheme="majorBidi" w:cstheme="majorBidi"/>
                <w:color w:val="000000"/>
              </w:rPr>
            </w:pPr>
            <w:r w:rsidRPr="00E83E0A">
              <w:rPr>
                <w:rFonts w:asciiTheme="majorBidi" w:eastAsia="Times New Roman" w:hAnsiTheme="majorBidi" w:cstheme="majorBidi"/>
                <w:color w:val="000000"/>
              </w:rPr>
              <w:t>10517</w:t>
            </w:r>
          </w:p>
        </w:tc>
        <w:tc>
          <w:tcPr>
            <w:tcW w:w="11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F507C1" w14:textId="77777777" w:rsidR="009339BB" w:rsidRPr="00E83E0A" w:rsidRDefault="009339BB" w:rsidP="009339BB">
            <w:pPr>
              <w:spacing w:after="0" w:line="240" w:lineRule="auto"/>
              <w:jc w:val="center"/>
              <w:rPr>
                <w:rFonts w:asciiTheme="majorBidi" w:eastAsia="Times New Roman" w:hAnsiTheme="majorBidi" w:cstheme="majorBidi"/>
                <w:color w:val="000000"/>
              </w:rPr>
            </w:pPr>
            <w:r w:rsidRPr="00E83E0A">
              <w:rPr>
                <w:rFonts w:asciiTheme="majorBidi" w:eastAsia="Times New Roman" w:hAnsiTheme="majorBidi" w:cstheme="majorBidi"/>
                <w:color w:val="000000"/>
              </w:rPr>
              <w:t>349</w:t>
            </w:r>
          </w:p>
        </w:tc>
        <w:tc>
          <w:tcPr>
            <w:tcW w:w="10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374350" w14:textId="77777777" w:rsidR="009339BB" w:rsidRPr="00E83E0A" w:rsidRDefault="009339BB" w:rsidP="009339BB">
            <w:pPr>
              <w:spacing w:after="0" w:line="240" w:lineRule="auto"/>
              <w:jc w:val="center"/>
              <w:rPr>
                <w:rFonts w:asciiTheme="majorBidi" w:eastAsia="Times New Roman" w:hAnsiTheme="majorBidi" w:cstheme="majorBidi"/>
                <w:color w:val="000000"/>
              </w:rPr>
            </w:pPr>
            <w:r w:rsidRPr="00E83E0A">
              <w:rPr>
                <w:rFonts w:asciiTheme="majorBidi" w:eastAsia="Times New Roman" w:hAnsiTheme="majorBidi" w:cstheme="majorBidi"/>
                <w:color w:val="000000"/>
              </w:rPr>
              <w:t>460</w:t>
            </w:r>
          </w:p>
        </w:tc>
      </w:tr>
      <w:tr w:rsidR="009339BB" w:rsidRPr="00E83E0A" w14:paraId="1AE8CDD3" w14:textId="77777777" w:rsidTr="00C73C61">
        <w:trPr>
          <w:trHeight w:val="300"/>
        </w:trPr>
        <w:tc>
          <w:tcPr>
            <w:tcW w:w="8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03F859" w14:textId="77777777" w:rsidR="009339BB" w:rsidRPr="00E83E0A" w:rsidRDefault="009339BB" w:rsidP="009339BB">
            <w:pPr>
              <w:spacing w:after="0" w:line="240" w:lineRule="auto"/>
              <w:jc w:val="center"/>
              <w:rPr>
                <w:rFonts w:asciiTheme="majorBidi" w:eastAsia="Times New Roman" w:hAnsiTheme="majorBidi" w:cstheme="majorBidi"/>
                <w:color w:val="000000"/>
              </w:rPr>
            </w:pPr>
            <w:r w:rsidRPr="00E83E0A">
              <w:rPr>
                <w:rFonts w:asciiTheme="majorBidi" w:eastAsia="Times New Roman" w:hAnsiTheme="majorBidi" w:cstheme="majorBidi"/>
                <w:color w:val="000000"/>
              </w:rPr>
              <w:t>5</w:t>
            </w:r>
          </w:p>
        </w:tc>
        <w:tc>
          <w:tcPr>
            <w:tcW w:w="14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5B6B76" w14:textId="77777777" w:rsidR="009339BB" w:rsidRPr="00E83E0A" w:rsidRDefault="009339BB" w:rsidP="009339BB">
            <w:pPr>
              <w:spacing w:after="0" w:line="240" w:lineRule="auto"/>
              <w:jc w:val="center"/>
              <w:rPr>
                <w:rFonts w:asciiTheme="majorBidi" w:eastAsia="Times New Roman" w:hAnsiTheme="majorBidi" w:cstheme="majorBidi"/>
                <w:color w:val="000000"/>
              </w:rPr>
            </w:pPr>
            <w:r w:rsidRPr="00E83E0A">
              <w:rPr>
                <w:rFonts w:asciiTheme="majorBidi" w:eastAsia="Times New Roman" w:hAnsiTheme="majorBidi" w:cstheme="majorBidi"/>
                <w:color w:val="000000"/>
              </w:rPr>
              <w:t>KC545386.1</w:t>
            </w:r>
          </w:p>
        </w:tc>
        <w:tc>
          <w:tcPr>
            <w:tcW w:w="11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3674E4" w14:textId="77777777" w:rsidR="009339BB" w:rsidRPr="00E83E0A" w:rsidRDefault="009339BB" w:rsidP="009339BB">
            <w:pPr>
              <w:spacing w:after="0" w:line="240" w:lineRule="auto"/>
              <w:jc w:val="center"/>
              <w:rPr>
                <w:rFonts w:asciiTheme="majorBidi" w:eastAsia="Times New Roman" w:hAnsiTheme="majorBidi" w:cstheme="majorBidi"/>
                <w:color w:val="000000"/>
              </w:rPr>
            </w:pPr>
            <w:r w:rsidRPr="00E83E0A">
              <w:rPr>
                <w:rFonts w:asciiTheme="majorBidi" w:eastAsia="Times New Roman" w:hAnsiTheme="majorBidi" w:cstheme="majorBidi"/>
                <w:color w:val="000000"/>
              </w:rPr>
              <w:t>0</w:t>
            </w:r>
          </w:p>
        </w:tc>
        <w:tc>
          <w:tcPr>
            <w:tcW w:w="11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2F45AB" w14:textId="77777777" w:rsidR="009339BB" w:rsidRPr="00E83E0A" w:rsidRDefault="009339BB" w:rsidP="009339BB">
            <w:pPr>
              <w:spacing w:after="0" w:line="240" w:lineRule="auto"/>
              <w:jc w:val="center"/>
              <w:rPr>
                <w:rFonts w:asciiTheme="majorBidi" w:eastAsia="Times New Roman" w:hAnsiTheme="majorBidi" w:cstheme="majorBidi"/>
                <w:color w:val="000000"/>
              </w:rPr>
            </w:pPr>
            <w:r w:rsidRPr="00E83E0A">
              <w:rPr>
                <w:rFonts w:asciiTheme="majorBidi" w:eastAsia="Times New Roman" w:hAnsiTheme="majorBidi" w:cstheme="majorBidi"/>
                <w:color w:val="000000"/>
              </w:rPr>
              <w:t>0</w:t>
            </w:r>
          </w:p>
        </w:tc>
        <w:tc>
          <w:tcPr>
            <w:tcW w:w="10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9067BF" w14:textId="77777777" w:rsidR="009339BB" w:rsidRPr="00E83E0A" w:rsidRDefault="009339BB" w:rsidP="009339BB">
            <w:pPr>
              <w:spacing w:after="0" w:line="240" w:lineRule="auto"/>
              <w:jc w:val="center"/>
              <w:rPr>
                <w:rFonts w:asciiTheme="majorBidi" w:eastAsia="Times New Roman" w:hAnsiTheme="majorBidi" w:cstheme="majorBidi"/>
                <w:color w:val="000000"/>
              </w:rPr>
            </w:pPr>
            <w:r w:rsidRPr="00E83E0A">
              <w:rPr>
                <w:rFonts w:asciiTheme="majorBidi" w:eastAsia="Times New Roman" w:hAnsiTheme="majorBidi" w:cstheme="majorBidi"/>
                <w:color w:val="000000"/>
              </w:rPr>
              <w:t>0</w:t>
            </w:r>
          </w:p>
        </w:tc>
      </w:tr>
      <w:tr w:rsidR="009339BB" w:rsidRPr="00E83E0A" w14:paraId="157EA423" w14:textId="77777777" w:rsidTr="00C73C61">
        <w:trPr>
          <w:trHeight w:val="300"/>
        </w:trPr>
        <w:tc>
          <w:tcPr>
            <w:tcW w:w="875" w:type="dxa"/>
            <w:tcBorders>
              <w:top w:val="single" w:sz="4" w:space="0" w:color="auto"/>
              <w:left w:val="nil"/>
              <w:bottom w:val="nil"/>
              <w:right w:val="nil"/>
            </w:tcBorders>
            <w:shd w:val="clear" w:color="auto" w:fill="auto"/>
            <w:noWrap/>
            <w:vAlign w:val="bottom"/>
            <w:hideMark/>
          </w:tcPr>
          <w:p w14:paraId="702CDD68" w14:textId="77777777" w:rsidR="009339BB" w:rsidRPr="00E83E0A" w:rsidRDefault="009339BB" w:rsidP="009339BB">
            <w:pPr>
              <w:spacing w:after="0" w:line="240" w:lineRule="auto"/>
              <w:jc w:val="right"/>
              <w:rPr>
                <w:rFonts w:asciiTheme="majorBidi" w:eastAsia="Times New Roman" w:hAnsiTheme="majorBidi" w:cstheme="majorBidi"/>
                <w:color w:val="000000"/>
              </w:rPr>
            </w:pPr>
          </w:p>
        </w:tc>
        <w:tc>
          <w:tcPr>
            <w:tcW w:w="1421" w:type="dxa"/>
            <w:tcBorders>
              <w:top w:val="single" w:sz="4" w:space="0" w:color="auto"/>
              <w:left w:val="nil"/>
              <w:bottom w:val="nil"/>
              <w:right w:val="nil"/>
            </w:tcBorders>
            <w:shd w:val="clear" w:color="auto" w:fill="auto"/>
            <w:noWrap/>
            <w:vAlign w:val="bottom"/>
            <w:hideMark/>
          </w:tcPr>
          <w:p w14:paraId="0436E31C" w14:textId="77777777" w:rsidR="009339BB" w:rsidRPr="00E83E0A" w:rsidRDefault="009339BB" w:rsidP="009339BB">
            <w:pPr>
              <w:spacing w:after="0" w:line="240" w:lineRule="auto"/>
              <w:rPr>
                <w:rFonts w:asciiTheme="majorBidi" w:eastAsia="Times New Roman" w:hAnsiTheme="majorBidi" w:cstheme="majorBidi"/>
                <w:sz w:val="20"/>
                <w:szCs w:val="20"/>
              </w:rPr>
            </w:pPr>
          </w:p>
        </w:tc>
        <w:tc>
          <w:tcPr>
            <w:tcW w:w="1141" w:type="dxa"/>
            <w:tcBorders>
              <w:top w:val="single" w:sz="4" w:space="0" w:color="auto"/>
              <w:left w:val="nil"/>
              <w:bottom w:val="nil"/>
              <w:right w:val="nil"/>
            </w:tcBorders>
            <w:shd w:val="clear" w:color="auto" w:fill="auto"/>
            <w:noWrap/>
            <w:vAlign w:val="bottom"/>
            <w:hideMark/>
          </w:tcPr>
          <w:p w14:paraId="48B35441" w14:textId="77777777" w:rsidR="009339BB" w:rsidRPr="00E83E0A" w:rsidRDefault="009339BB" w:rsidP="009339BB">
            <w:pPr>
              <w:spacing w:after="0" w:line="240" w:lineRule="auto"/>
              <w:rPr>
                <w:rFonts w:asciiTheme="majorBidi" w:eastAsia="Times New Roman" w:hAnsiTheme="majorBidi" w:cstheme="majorBidi"/>
                <w:sz w:val="20"/>
                <w:szCs w:val="20"/>
              </w:rPr>
            </w:pPr>
          </w:p>
        </w:tc>
        <w:tc>
          <w:tcPr>
            <w:tcW w:w="1102" w:type="dxa"/>
            <w:tcBorders>
              <w:top w:val="single" w:sz="4" w:space="0" w:color="auto"/>
              <w:left w:val="nil"/>
              <w:bottom w:val="nil"/>
              <w:right w:val="nil"/>
            </w:tcBorders>
            <w:shd w:val="clear" w:color="auto" w:fill="auto"/>
            <w:noWrap/>
            <w:vAlign w:val="bottom"/>
            <w:hideMark/>
          </w:tcPr>
          <w:p w14:paraId="22B42C77" w14:textId="77777777" w:rsidR="009339BB" w:rsidRPr="00E83E0A" w:rsidRDefault="009339BB" w:rsidP="009339BB">
            <w:pPr>
              <w:spacing w:after="0" w:line="240" w:lineRule="auto"/>
              <w:rPr>
                <w:rFonts w:asciiTheme="majorBidi" w:eastAsia="Times New Roman" w:hAnsiTheme="majorBidi" w:cstheme="majorBidi"/>
                <w:sz w:val="20"/>
                <w:szCs w:val="20"/>
              </w:rPr>
            </w:pPr>
          </w:p>
        </w:tc>
        <w:tc>
          <w:tcPr>
            <w:tcW w:w="1063" w:type="dxa"/>
            <w:tcBorders>
              <w:top w:val="single" w:sz="4" w:space="0" w:color="auto"/>
              <w:left w:val="nil"/>
              <w:bottom w:val="nil"/>
              <w:right w:val="nil"/>
            </w:tcBorders>
            <w:shd w:val="clear" w:color="auto" w:fill="auto"/>
            <w:noWrap/>
            <w:vAlign w:val="bottom"/>
            <w:hideMark/>
          </w:tcPr>
          <w:p w14:paraId="751A8574" w14:textId="77777777" w:rsidR="009339BB" w:rsidRPr="00E83E0A" w:rsidRDefault="009339BB" w:rsidP="009339BB">
            <w:pPr>
              <w:spacing w:after="0" w:line="240" w:lineRule="auto"/>
              <w:rPr>
                <w:rFonts w:asciiTheme="majorBidi" w:eastAsia="Times New Roman" w:hAnsiTheme="majorBidi" w:cstheme="majorBidi"/>
                <w:sz w:val="20"/>
                <w:szCs w:val="20"/>
              </w:rPr>
            </w:pPr>
          </w:p>
        </w:tc>
      </w:tr>
    </w:tbl>
    <w:p w14:paraId="6665A950" w14:textId="77777777" w:rsidR="002041C3" w:rsidRPr="00E83E0A" w:rsidRDefault="002041C3" w:rsidP="00E968C8">
      <w:pPr>
        <w:jc w:val="both"/>
        <w:rPr>
          <w:rFonts w:asciiTheme="majorBidi" w:hAnsiTheme="majorBidi" w:cstheme="majorBidi"/>
        </w:rPr>
      </w:pPr>
    </w:p>
    <w:p w14:paraId="6A2DAC7B" w14:textId="7379D026" w:rsidR="00C73C61" w:rsidRPr="00E83E0A" w:rsidRDefault="00C73C61" w:rsidP="00E968C8">
      <w:pPr>
        <w:jc w:val="both"/>
        <w:rPr>
          <w:rFonts w:asciiTheme="majorBidi" w:hAnsiTheme="majorBidi" w:cstheme="majorBidi"/>
        </w:rPr>
      </w:pPr>
    </w:p>
    <w:p w14:paraId="333C432D" w14:textId="77777777" w:rsidR="00EA1F96" w:rsidRPr="00E83E0A" w:rsidRDefault="00EA1F96" w:rsidP="004B6E27">
      <w:pPr>
        <w:jc w:val="both"/>
        <w:rPr>
          <w:rFonts w:asciiTheme="majorBidi" w:hAnsiTheme="majorBidi" w:cstheme="majorBidi"/>
        </w:rPr>
      </w:pPr>
    </w:p>
    <w:p w14:paraId="0A0C09D8" w14:textId="77777777" w:rsidR="00EA1F96" w:rsidRPr="00E83E0A" w:rsidRDefault="00EA1F96" w:rsidP="004B6E27">
      <w:pPr>
        <w:jc w:val="both"/>
        <w:rPr>
          <w:rFonts w:asciiTheme="majorBidi" w:hAnsiTheme="majorBidi" w:cstheme="majorBidi"/>
        </w:rPr>
      </w:pPr>
    </w:p>
    <w:p w14:paraId="6236A15C" w14:textId="77777777" w:rsidR="0086289A" w:rsidRPr="00E83E0A" w:rsidRDefault="0086289A" w:rsidP="006D55F0">
      <w:pPr>
        <w:jc w:val="both"/>
        <w:rPr>
          <w:rFonts w:asciiTheme="majorBidi" w:hAnsiTheme="majorBidi" w:cstheme="majorBidi"/>
        </w:rPr>
      </w:pPr>
    </w:p>
    <w:p w14:paraId="7F2E6AAE" w14:textId="77777777" w:rsidR="006F562C" w:rsidRPr="00E83E0A" w:rsidRDefault="006F562C" w:rsidP="006D55F0">
      <w:pPr>
        <w:jc w:val="both"/>
        <w:rPr>
          <w:rFonts w:asciiTheme="majorBidi" w:hAnsiTheme="majorBidi" w:cstheme="majorBidi"/>
        </w:rPr>
      </w:pPr>
    </w:p>
    <w:p w14:paraId="42375B14" w14:textId="77777777" w:rsidR="00753785" w:rsidRPr="00E83E0A" w:rsidRDefault="001E0DE7" w:rsidP="00753785">
      <w:pPr>
        <w:jc w:val="both"/>
        <w:rPr>
          <w:rFonts w:asciiTheme="majorBidi" w:hAnsiTheme="majorBidi" w:cstheme="majorBidi"/>
        </w:rPr>
      </w:pPr>
      <w:r w:rsidRPr="00E83E0A">
        <w:rPr>
          <w:rFonts w:asciiTheme="majorBidi" w:hAnsiTheme="majorBidi" w:cstheme="majorBidi"/>
        </w:rPr>
        <w:t>iden</w:t>
      </w:r>
      <w:r w:rsidR="00AE4FF9" w:rsidRPr="00E83E0A">
        <w:rPr>
          <w:rFonts w:asciiTheme="majorBidi" w:hAnsiTheme="majorBidi" w:cstheme="majorBidi"/>
        </w:rPr>
        <w:t xml:space="preserve">tical </w:t>
      </w:r>
      <w:r w:rsidR="002E6B36" w:rsidRPr="00E83E0A">
        <w:rPr>
          <w:rFonts w:asciiTheme="majorBidi" w:hAnsiTheme="majorBidi" w:cstheme="majorBidi"/>
        </w:rPr>
        <w:t>but in the bat one the fourth strain NC_009019</w:t>
      </w:r>
      <w:r w:rsidR="001D6E72" w:rsidRPr="00E83E0A">
        <w:rPr>
          <w:rFonts w:asciiTheme="majorBidi" w:hAnsiTheme="majorBidi" w:cstheme="majorBidi"/>
        </w:rPr>
        <w:t xml:space="preserve"> the indels are </w:t>
      </w:r>
      <w:r w:rsidR="00A207DA" w:rsidRPr="00E83E0A">
        <w:rPr>
          <w:rFonts w:asciiTheme="majorBidi" w:hAnsiTheme="majorBidi" w:cstheme="majorBidi"/>
        </w:rPr>
        <w:t>a lot more different comparing them to strain numbe</w:t>
      </w:r>
      <w:r w:rsidR="00A541B1" w:rsidRPr="00E83E0A">
        <w:rPr>
          <w:rFonts w:asciiTheme="majorBidi" w:hAnsiTheme="majorBidi" w:cstheme="majorBidi"/>
        </w:rPr>
        <w:t>r 1</w:t>
      </w:r>
      <w:r w:rsidR="003F48D8" w:rsidRPr="00E83E0A">
        <w:rPr>
          <w:rFonts w:asciiTheme="majorBidi" w:hAnsiTheme="majorBidi" w:cstheme="majorBidi"/>
        </w:rPr>
        <w:t xml:space="preserve">. </w:t>
      </w:r>
      <w:r w:rsidR="007418CE" w:rsidRPr="00E83E0A">
        <w:rPr>
          <w:rFonts w:asciiTheme="majorBidi" w:hAnsiTheme="majorBidi" w:cstheme="majorBidi"/>
        </w:rPr>
        <w:t>The r</w:t>
      </w:r>
      <w:r w:rsidR="001D3DFD" w:rsidRPr="00E83E0A">
        <w:rPr>
          <w:rFonts w:asciiTheme="majorBidi" w:hAnsiTheme="majorBidi" w:cstheme="majorBidi"/>
        </w:rPr>
        <w:t>eason th</w:t>
      </w:r>
      <w:r w:rsidR="0060500E" w:rsidRPr="00E83E0A">
        <w:rPr>
          <w:rFonts w:asciiTheme="majorBidi" w:hAnsiTheme="majorBidi" w:cstheme="majorBidi"/>
        </w:rPr>
        <w:t xml:space="preserve">at </w:t>
      </w:r>
      <w:r w:rsidR="00A05562" w:rsidRPr="00E83E0A">
        <w:rPr>
          <w:rFonts w:asciiTheme="majorBidi" w:hAnsiTheme="majorBidi" w:cstheme="majorBidi"/>
        </w:rPr>
        <w:t xml:space="preserve">happened </w:t>
      </w:r>
      <w:r w:rsidR="0060500E" w:rsidRPr="00E83E0A">
        <w:rPr>
          <w:rFonts w:asciiTheme="majorBidi" w:hAnsiTheme="majorBidi" w:cstheme="majorBidi"/>
        </w:rPr>
        <w:t xml:space="preserve">might be </w:t>
      </w:r>
      <w:r w:rsidR="00A05562" w:rsidRPr="00E83E0A">
        <w:rPr>
          <w:rFonts w:asciiTheme="majorBidi" w:hAnsiTheme="majorBidi" w:cstheme="majorBidi"/>
        </w:rPr>
        <w:t>either by point mutations or proofreading error</w:t>
      </w:r>
      <w:r w:rsidR="00631C10" w:rsidRPr="00E83E0A">
        <w:rPr>
          <w:rFonts w:asciiTheme="majorBidi" w:hAnsiTheme="majorBidi" w:cstheme="majorBidi"/>
        </w:rPr>
        <w:t xml:space="preserve">, </w:t>
      </w:r>
      <w:r w:rsidR="004439AC" w:rsidRPr="00E83E0A">
        <w:rPr>
          <w:rFonts w:asciiTheme="majorBidi" w:hAnsiTheme="majorBidi" w:cstheme="majorBidi"/>
        </w:rPr>
        <w:t xml:space="preserve">and the point mutation is </w:t>
      </w:r>
      <w:r w:rsidR="009614EA" w:rsidRPr="00E83E0A">
        <w:rPr>
          <w:rFonts w:asciiTheme="majorBidi" w:hAnsiTheme="majorBidi" w:cstheme="majorBidi"/>
        </w:rPr>
        <w:t xml:space="preserve">large number of mutation that </w:t>
      </w:r>
      <w:r w:rsidR="00014CD7" w:rsidRPr="00E83E0A">
        <w:rPr>
          <w:rFonts w:asciiTheme="majorBidi" w:hAnsiTheme="majorBidi" w:cstheme="majorBidi"/>
        </w:rPr>
        <w:t xml:space="preserve">was occurred due to a single nucleotide change in the sequence, meaning </w:t>
      </w:r>
      <w:r w:rsidR="00D3566F" w:rsidRPr="00E83E0A">
        <w:rPr>
          <w:rFonts w:asciiTheme="majorBidi" w:hAnsiTheme="majorBidi" w:cstheme="majorBidi"/>
        </w:rPr>
        <w:t>A might have swapped with C,G,</w:t>
      </w:r>
      <w:r w:rsidR="003E6D67" w:rsidRPr="00E83E0A">
        <w:rPr>
          <w:rFonts w:asciiTheme="majorBidi" w:hAnsiTheme="majorBidi" w:cstheme="majorBidi"/>
        </w:rPr>
        <w:t xml:space="preserve"> and T or one nucleotide might have been deleted in the process. </w:t>
      </w:r>
      <w:r w:rsidR="00CB5724" w:rsidRPr="00E83E0A">
        <w:rPr>
          <w:rFonts w:asciiTheme="majorBidi" w:hAnsiTheme="majorBidi" w:cstheme="majorBidi"/>
        </w:rPr>
        <w:t xml:space="preserve">Proofreading error is when polymerase add incorrect </w:t>
      </w:r>
      <w:r w:rsidR="00F52F02" w:rsidRPr="00E83E0A">
        <w:rPr>
          <w:rFonts w:asciiTheme="majorBidi" w:hAnsiTheme="majorBidi" w:cstheme="majorBidi"/>
        </w:rPr>
        <w:t>nucleotide to the strand</w:t>
      </w:r>
      <w:r w:rsidR="00325976" w:rsidRPr="00E83E0A">
        <w:rPr>
          <w:rFonts w:asciiTheme="majorBidi" w:hAnsiTheme="majorBidi" w:cstheme="majorBidi"/>
        </w:rPr>
        <w:t xml:space="preserve">. </w:t>
      </w:r>
    </w:p>
    <w:p w14:paraId="6DBAE703" w14:textId="03E6A43D" w:rsidR="006F562C" w:rsidRPr="00E83E0A" w:rsidRDefault="00753785" w:rsidP="00753785">
      <w:pPr>
        <w:jc w:val="both"/>
        <w:rPr>
          <w:rFonts w:asciiTheme="majorBidi" w:hAnsiTheme="majorBidi" w:cstheme="majorBidi"/>
        </w:rPr>
      </w:pPr>
      <w:r w:rsidRPr="00E83E0A">
        <w:rPr>
          <w:noProof/>
        </w:rPr>
        <w:lastRenderedPageBreak/>
        <w:drawing>
          <wp:inline distT="0" distB="0" distL="0" distR="0" wp14:anchorId="615DD69A" wp14:editId="5CE1E207">
            <wp:extent cx="3848100" cy="2124075"/>
            <wp:effectExtent l="0" t="0" r="0" b="9525"/>
            <wp:docPr id="6" name="Chart 6">
              <a:extLst xmlns:a="http://schemas.openxmlformats.org/drawingml/2006/main">
                <a:ext uri="{FF2B5EF4-FFF2-40B4-BE49-F238E27FC236}">
                  <a16:creationId xmlns:a16="http://schemas.microsoft.com/office/drawing/2014/main" id="{E3434989-EC6E-4EE3-9E6A-6642739650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48D6424" w14:textId="77777777" w:rsidR="00380BC5" w:rsidRPr="00E83E0A" w:rsidRDefault="00380BC5" w:rsidP="006D55F0">
      <w:pPr>
        <w:jc w:val="both"/>
        <w:rPr>
          <w:rFonts w:asciiTheme="majorBidi" w:hAnsiTheme="majorBidi" w:cstheme="majorBidi"/>
        </w:rPr>
      </w:pPr>
    </w:p>
    <w:tbl>
      <w:tblPr>
        <w:tblW w:w="63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457"/>
        <w:gridCol w:w="1647"/>
        <w:gridCol w:w="1622"/>
        <w:gridCol w:w="1598"/>
      </w:tblGrid>
      <w:tr w:rsidR="001D5CEA" w:rsidRPr="00E83E0A" w14:paraId="2162C3E1" w14:textId="77777777" w:rsidTr="001D5CEA">
        <w:trPr>
          <w:trHeight w:val="300"/>
          <w:jc w:val="center"/>
        </w:trPr>
        <w:tc>
          <w:tcPr>
            <w:tcW w:w="960" w:type="dxa"/>
            <w:shd w:val="clear" w:color="auto" w:fill="auto"/>
            <w:noWrap/>
            <w:vAlign w:val="bottom"/>
            <w:hideMark/>
          </w:tcPr>
          <w:p w14:paraId="7C091A57" w14:textId="77777777" w:rsidR="001D5CEA" w:rsidRPr="00E83E0A" w:rsidRDefault="001D5CEA" w:rsidP="001D5CEA">
            <w:pPr>
              <w:spacing w:after="0" w:line="240" w:lineRule="auto"/>
              <w:rPr>
                <w:rFonts w:asciiTheme="majorBidi" w:eastAsia="Times New Roman" w:hAnsiTheme="majorBidi" w:cstheme="majorBidi"/>
                <w:sz w:val="24"/>
                <w:szCs w:val="24"/>
              </w:rPr>
            </w:pPr>
          </w:p>
        </w:tc>
        <w:tc>
          <w:tcPr>
            <w:tcW w:w="1235" w:type="dxa"/>
            <w:shd w:val="clear" w:color="auto" w:fill="auto"/>
            <w:noWrap/>
            <w:vAlign w:val="bottom"/>
            <w:hideMark/>
          </w:tcPr>
          <w:p w14:paraId="044477FE" w14:textId="77777777" w:rsidR="001D5CEA" w:rsidRPr="00E83E0A" w:rsidRDefault="001D5CEA" w:rsidP="001D5CEA">
            <w:pPr>
              <w:spacing w:after="0" w:line="240" w:lineRule="auto"/>
              <w:rPr>
                <w:rFonts w:asciiTheme="majorBidi" w:eastAsia="Times New Roman" w:hAnsiTheme="majorBidi" w:cstheme="majorBidi"/>
                <w:sz w:val="20"/>
                <w:szCs w:val="20"/>
              </w:rPr>
            </w:pPr>
          </w:p>
        </w:tc>
        <w:tc>
          <w:tcPr>
            <w:tcW w:w="1418" w:type="dxa"/>
            <w:shd w:val="clear" w:color="auto" w:fill="auto"/>
            <w:noWrap/>
            <w:vAlign w:val="bottom"/>
            <w:hideMark/>
          </w:tcPr>
          <w:p w14:paraId="51BBEC77" w14:textId="77777777" w:rsidR="001D5CEA" w:rsidRPr="00E83E0A" w:rsidRDefault="001D5CEA" w:rsidP="001D5CEA">
            <w:pPr>
              <w:spacing w:after="0" w:line="240" w:lineRule="auto"/>
              <w:rPr>
                <w:rFonts w:asciiTheme="majorBidi" w:eastAsia="Times New Roman" w:hAnsiTheme="majorBidi" w:cstheme="majorBidi"/>
                <w:color w:val="000000"/>
              </w:rPr>
            </w:pPr>
            <w:r w:rsidRPr="00E83E0A">
              <w:rPr>
                <w:rFonts w:asciiTheme="majorBidi" w:eastAsia="Times New Roman" w:hAnsiTheme="majorBidi" w:cstheme="majorBidi"/>
                <w:color w:val="000000"/>
              </w:rPr>
              <w:t>CDS_Mutations</w:t>
            </w:r>
          </w:p>
        </w:tc>
        <w:tc>
          <w:tcPr>
            <w:tcW w:w="1379" w:type="dxa"/>
            <w:shd w:val="clear" w:color="auto" w:fill="auto"/>
            <w:noWrap/>
            <w:vAlign w:val="bottom"/>
            <w:hideMark/>
          </w:tcPr>
          <w:p w14:paraId="316B7CFB" w14:textId="77777777" w:rsidR="001D5CEA" w:rsidRPr="00E83E0A" w:rsidRDefault="001D5CEA" w:rsidP="001D5CEA">
            <w:pPr>
              <w:spacing w:after="0" w:line="240" w:lineRule="auto"/>
              <w:rPr>
                <w:rFonts w:asciiTheme="majorBidi" w:eastAsia="Times New Roman" w:hAnsiTheme="majorBidi" w:cstheme="majorBidi"/>
                <w:color w:val="000000"/>
              </w:rPr>
            </w:pPr>
            <w:r w:rsidRPr="00E83E0A">
              <w:rPr>
                <w:rFonts w:asciiTheme="majorBidi" w:eastAsia="Times New Roman" w:hAnsiTheme="majorBidi" w:cstheme="majorBidi"/>
                <w:color w:val="000000"/>
              </w:rPr>
              <w:t>CDS_Insertions</w:t>
            </w:r>
          </w:p>
        </w:tc>
        <w:tc>
          <w:tcPr>
            <w:tcW w:w="1340" w:type="dxa"/>
            <w:shd w:val="clear" w:color="auto" w:fill="auto"/>
            <w:noWrap/>
            <w:vAlign w:val="bottom"/>
            <w:hideMark/>
          </w:tcPr>
          <w:p w14:paraId="03A6644E" w14:textId="77777777" w:rsidR="001D5CEA" w:rsidRPr="00E83E0A" w:rsidRDefault="001D5CEA" w:rsidP="001D5CEA">
            <w:pPr>
              <w:spacing w:after="0" w:line="240" w:lineRule="auto"/>
              <w:rPr>
                <w:rFonts w:asciiTheme="majorBidi" w:eastAsia="Times New Roman" w:hAnsiTheme="majorBidi" w:cstheme="majorBidi"/>
                <w:color w:val="000000"/>
              </w:rPr>
            </w:pPr>
            <w:r w:rsidRPr="00E83E0A">
              <w:rPr>
                <w:rFonts w:asciiTheme="majorBidi" w:eastAsia="Times New Roman" w:hAnsiTheme="majorBidi" w:cstheme="majorBidi"/>
                <w:color w:val="000000"/>
              </w:rPr>
              <w:t>CDS_Deletions</w:t>
            </w:r>
          </w:p>
        </w:tc>
      </w:tr>
      <w:tr w:rsidR="001D5CEA" w:rsidRPr="00E83E0A" w14:paraId="39361E30" w14:textId="77777777" w:rsidTr="001D5CEA">
        <w:trPr>
          <w:trHeight w:val="300"/>
          <w:jc w:val="center"/>
        </w:trPr>
        <w:tc>
          <w:tcPr>
            <w:tcW w:w="960" w:type="dxa"/>
            <w:shd w:val="clear" w:color="auto" w:fill="auto"/>
            <w:noWrap/>
            <w:vAlign w:val="bottom"/>
            <w:hideMark/>
          </w:tcPr>
          <w:p w14:paraId="65014369" w14:textId="77777777" w:rsidR="001D5CEA" w:rsidRPr="00E83E0A" w:rsidRDefault="001D5CEA" w:rsidP="001D5CEA">
            <w:pPr>
              <w:spacing w:after="0" w:line="240" w:lineRule="auto"/>
              <w:jc w:val="right"/>
              <w:rPr>
                <w:rFonts w:asciiTheme="majorBidi" w:eastAsia="Times New Roman" w:hAnsiTheme="majorBidi" w:cstheme="majorBidi"/>
                <w:color w:val="000000"/>
              </w:rPr>
            </w:pPr>
            <w:r w:rsidRPr="00E83E0A">
              <w:rPr>
                <w:rFonts w:asciiTheme="majorBidi" w:eastAsia="Times New Roman" w:hAnsiTheme="majorBidi" w:cstheme="majorBidi"/>
                <w:color w:val="000000"/>
              </w:rPr>
              <w:t>1</w:t>
            </w:r>
          </w:p>
        </w:tc>
        <w:tc>
          <w:tcPr>
            <w:tcW w:w="1235" w:type="dxa"/>
            <w:shd w:val="clear" w:color="auto" w:fill="auto"/>
            <w:noWrap/>
            <w:vAlign w:val="bottom"/>
            <w:hideMark/>
          </w:tcPr>
          <w:p w14:paraId="7C840794" w14:textId="77777777" w:rsidR="001D5CEA" w:rsidRPr="00E83E0A" w:rsidRDefault="001D5CEA" w:rsidP="001D5CEA">
            <w:pPr>
              <w:spacing w:after="0" w:line="240" w:lineRule="auto"/>
              <w:rPr>
                <w:rFonts w:asciiTheme="majorBidi" w:eastAsia="Times New Roman" w:hAnsiTheme="majorBidi" w:cstheme="majorBidi"/>
                <w:color w:val="000000"/>
              </w:rPr>
            </w:pPr>
            <w:r w:rsidRPr="00E83E0A">
              <w:rPr>
                <w:rFonts w:asciiTheme="majorBidi" w:eastAsia="Times New Roman" w:hAnsiTheme="majorBidi" w:cstheme="majorBidi"/>
                <w:color w:val="000000"/>
              </w:rPr>
              <w:t>KJ813439.1</w:t>
            </w:r>
          </w:p>
        </w:tc>
        <w:tc>
          <w:tcPr>
            <w:tcW w:w="1418" w:type="dxa"/>
            <w:shd w:val="clear" w:color="auto" w:fill="auto"/>
            <w:noWrap/>
            <w:vAlign w:val="bottom"/>
            <w:hideMark/>
          </w:tcPr>
          <w:p w14:paraId="7023C34E" w14:textId="77777777" w:rsidR="001D5CEA" w:rsidRPr="00E83E0A" w:rsidRDefault="001D5CEA" w:rsidP="001D5CEA">
            <w:pPr>
              <w:spacing w:after="0" w:line="240" w:lineRule="auto"/>
              <w:jc w:val="right"/>
              <w:rPr>
                <w:rFonts w:asciiTheme="majorBidi" w:eastAsia="Times New Roman" w:hAnsiTheme="majorBidi" w:cstheme="majorBidi"/>
                <w:color w:val="000000"/>
              </w:rPr>
            </w:pPr>
            <w:r w:rsidRPr="00E83E0A">
              <w:rPr>
                <w:rFonts w:asciiTheme="majorBidi" w:eastAsia="Times New Roman" w:hAnsiTheme="majorBidi" w:cstheme="majorBidi"/>
                <w:color w:val="000000"/>
              </w:rPr>
              <w:t>9277</w:t>
            </w:r>
          </w:p>
        </w:tc>
        <w:tc>
          <w:tcPr>
            <w:tcW w:w="1379" w:type="dxa"/>
            <w:shd w:val="clear" w:color="auto" w:fill="auto"/>
            <w:noWrap/>
            <w:vAlign w:val="bottom"/>
            <w:hideMark/>
          </w:tcPr>
          <w:p w14:paraId="270881FF" w14:textId="77777777" w:rsidR="001D5CEA" w:rsidRPr="00E83E0A" w:rsidRDefault="001D5CEA" w:rsidP="001D5CEA">
            <w:pPr>
              <w:spacing w:after="0" w:line="240" w:lineRule="auto"/>
              <w:jc w:val="right"/>
              <w:rPr>
                <w:rFonts w:asciiTheme="majorBidi" w:eastAsia="Times New Roman" w:hAnsiTheme="majorBidi" w:cstheme="majorBidi"/>
                <w:color w:val="000000"/>
              </w:rPr>
            </w:pPr>
            <w:r w:rsidRPr="00E83E0A">
              <w:rPr>
                <w:rFonts w:asciiTheme="majorBidi" w:eastAsia="Times New Roman" w:hAnsiTheme="majorBidi" w:cstheme="majorBidi"/>
                <w:color w:val="000000"/>
              </w:rPr>
              <w:t>392</w:t>
            </w:r>
          </w:p>
        </w:tc>
        <w:tc>
          <w:tcPr>
            <w:tcW w:w="1340" w:type="dxa"/>
            <w:shd w:val="clear" w:color="auto" w:fill="auto"/>
            <w:noWrap/>
            <w:vAlign w:val="bottom"/>
            <w:hideMark/>
          </w:tcPr>
          <w:p w14:paraId="0C6FD474" w14:textId="77777777" w:rsidR="001D5CEA" w:rsidRPr="00E83E0A" w:rsidRDefault="001D5CEA" w:rsidP="001D5CEA">
            <w:pPr>
              <w:spacing w:after="0" w:line="240" w:lineRule="auto"/>
              <w:jc w:val="right"/>
              <w:rPr>
                <w:rFonts w:asciiTheme="majorBidi" w:eastAsia="Times New Roman" w:hAnsiTheme="majorBidi" w:cstheme="majorBidi"/>
                <w:color w:val="000000"/>
              </w:rPr>
            </w:pPr>
            <w:r w:rsidRPr="00E83E0A">
              <w:rPr>
                <w:rFonts w:asciiTheme="majorBidi" w:eastAsia="Times New Roman" w:hAnsiTheme="majorBidi" w:cstheme="majorBidi"/>
                <w:color w:val="000000"/>
              </w:rPr>
              <w:t>0</w:t>
            </w:r>
          </w:p>
        </w:tc>
      </w:tr>
      <w:tr w:rsidR="001D5CEA" w:rsidRPr="00E83E0A" w14:paraId="488C5281" w14:textId="77777777" w:rsidTr="001D5CEA">
        <w:trPr>
          <w:trHeight w:val="300"/>
          <w:jc w:val="center"/>
        </w:trPr>
        <w:tc>
          <w:tcPr>
            <w:tcW w:w="960" w:type="dxa"/>
            <w:shd w:val="clear" w:color="auto" w:fill="auto"/>
            <w:noWrap/>
            <w:vAlign w:val="bottom"/>
            <w:hideMark/>
          </w:tcPr>
          <w:p w14:paraId="6C30EC2E" w14:textId="77777777" w:rsidR="001D5CEA" w:rsidRPr="00E83E0A" w:rsidRDefault="001D5CEA" w:rsidP="001D5CEA">
            <w:pPr>
              <w:spacing w:after="0" w:line="240" w:lineRule="auto"/>
              <w:jc w:val="right"/>
              <w:rPr>
                <w:rFonts w:asciiTheme="majorBidi" w:eastAsia="Times New Roman" w:hAnsiTheme="majorBidi" w:cstheme="majorBidi"/>
                <w:color w:val="000000"/>
              </w:rPr>
            </w:pPr>
            <w:r w:rsidRPr="00E83E0A">
              <w:rPr>
                <w:rFonts w:asciiTheme="majorBidi" w:eastAsia="Times New Roman" w:hAnsiTheme="majorBidi" w:cstheme="majorBidi"/>
                <w:color w:val="000000"/>
              </w:rPr>
              <w:t>2</w:t>
            </w:r>
          </w:p>
        </w:tc>
        <w:tc>
          <w:tcPr>
            <w:tcW w:w="1235" w:type="dxa"/>
            <w:shd w:val="clear" w:color="auto" w:fill="auto"/>
            <w:noWrap/>
            <w:vAlign w:val="bottom"/>
            <w:hideMark/>
          </w:tcPr>
          <w:p w14:paraId="2BE18B43" w14:textId="77777777" w:rsidR="001D5CEA" w:rsidRPr="00E83E0A" w:rsidRDefault="001D5CEA" w:rsidP="001D5CEA">
            <w:pPr>
              <w:spacing w:after="0" w:line="240" w:lineRule="auto"/>
              <w:rPr>
                <w:rFonts w:asciiTheme="majorBidi" w:eastAsia="Times New Roman" w:hAnsiTheme="majorBidi" w:cstheme="majorBidi"/>
                <w:color w:val="000000"/>
              </w:rPr>
            </w:pPr>
            <w:r w:rsidRPr="00E83E0A">
              <w:rPr>
                <w:rFonts w:asciiTheme="majorBidi" w:eastAsia="Times New Roman" w:hAnsiTheme="majorBidi" w:cstheme="majorBidi"/>
                <w:color w:val="000000"/>
              </w:rPr>
              <w:t>KP209306.1</w:t>
            </w:r>
          </w:p>
        </w:tc>
        <w:tc>
          <w:tcPr>
            <w:tcW w:w="1418" w:type="dxa"/>
            <w:shd w:val="clear" w:color="auto" w:fill="auto"/>
            <w:noWrap/>
            <w:vAlign w:val="bottom"/>
            <w:hideMark/>
          </w:tcPr>
          <w:p w14:paraId="06A84835" w14:textId="77777777" w:rsidR="001D5CEA" w:rsidRPr="00E83E0A" w:rsidRDefault="001D5CEA" w:rsidP="001D5CEA">
            <w:pPr>
              <w:spacing w:after="0" w:line="240" w:lineRule="auto"/>
              <w:jc w:val="right"/>
              <w:rPr>
                <w:rFonts w:asciiTheme="majorBidi" w:eastAsia="Times New Roman" w:hAnsiTheme="majorBidi" w:cstheme="majorBidi"/>
                <w:color w:val="000000"/>
              </w:rPr>
            </w:pPr>
            <w:r w:rsidRPr="00E83E0A">
              <w:rPr>
                <w:rFonts w:asciiTheme="majorBidi" w:eastAsia="Times New Roman" w:hAnsiTheme="majorBidi" w:cstheme="majorBidi"/>
                <w:color w:val="000000"/>
              </w:rPr>
              <w:t>9276</w:t>
            </w:r>
          </w:p>
        </w:tc>
        <w:tc>
          <w:tcPr>
            <w:tcW w:w="1379" w:type="dxa"/>
            <w:shd w:val="clear" w:color="auto" w:fill="auto"/>
            <w:noWrap/>
            <w:vAlign w:val="bottom"/>
            <w:hideMark/>
          </w:tcPr>
          <w:p w14:paraId="00E6DBF2" w14:textId="77777777" w:rsidR="001D5CEA" w:rsidRPr="00E83E0A" w:rsidRDefault="001D5CEA" w:rsidP="001D5CEA">
            <w:pPr>
              <w:spacing w:after="0" w:line="240" w:lineRule="auto"/>
              <w:jc w:val="right"/>
              <w:rPr>
                <w:rFonts w:asciiTheme="majorBidi" w:eastAsia="Times New Roman" w:hAnsiTheme="majorBidi" w:cstheme="majorBidi"/>
                <w:color w:val="000000"/>
              </w:rPr>
            </w:pPr>
            <w:r w:rsidRPr="00E83E0A">
              <w:rPr>
                <w:rFonts w:asciiTheme="majorBidi" w:eastAsia="Times New Roman" w:hAnsiTheme="majorBidi" w:cstheme="majorBidi"/>
                <w:color w:val="000000"/>
              </w:rPr>
              <w:t>392</w:t>
            </w:r>
          </w:p>
        </w:tc>
        <w:tc>
          <w:tcPr>
            <w:tcW w:w="1340" w:type="dxa"/>
            <w:shd w:val="clear" w:color="auto" w:fill="auto"/>
            <w:noWrap/>
            <w:vAlign w:val="bottom"/>
            <w:hideMark/>
          </w:tcPr>
          <w:p w14:paraId="3390795A" w14:textId="77777777" w:rsidR="001D5CEA" w:rsidRPr="00E83E0A" w:rsidRDefault="001D5CEA" w:rsidP="001D5CEA">
            <w:pPr>
              <w:spacing w:after="0" w:line="240" w:lineRule="auto"/>
              <w:jc w:val="right"/>
              <w:rPr>
                <w:rFonts w:asciiTheme="majorBidi" w:eastAsia="Times New Roman" w:hAnsiTheme="majorBidi" w:cstheme="majorBidi"/>
                <w:color w:val="000000"/>
              </w:rPr>
            </w:pPr>
            <w:r w:rsidRPr="00E83E0A">
              <w:rPr>
                <w:rFonts w:asciiTheme="majorBidi" w:eastAsia="Times New Roman" w:hAnsiTheme="majorBidi" w:cstheme="majorBidi"/>
                <w:color w:val="000000"/>
              </w:rPr>
              <w:t>0</w:t>
            </w:r>
          </w:p>
        </w:tc>
      </w:tr>
      <w:tr w:rsidR="001D5CEA" w:rsidRPr="00E83E0A" w14:paraId="3A847AB4" w14:textId="77777777" w:rsidTr="001D5CEA">
        <w:trPr>
          <w:trHeight w:val="300"/>
          <w:jc w:val="center"/>
        </w:trPr>
        <w:tc>
          <w:tcPr>
            <w:tcW w:w="960" w:type="dxa"/>
            <w:shd w:val="clear" w:color="auto" w:fill="auto"/>
            <w:noWrap/>
            <w:vAlign w:val="bottom"/>
            <w:hideMark/>
          </w:tcPr>
          <w:p w14:paraId="4A45F7EA" w14:textId="77777777" w:rsidR="001D5CEA" w:rsidRPr="00E83E0A" w:rsidRDefault="001D5CEA" w:rsidP="001D5CEA">
            <w:pPr>
              <w:spacing w:after="0" w:line="240" w:lineRule="auto"/>
              <w:jc w:val="right"/>
              <w:rPr>
                <w:rFonts w:asciiTheme="majorBidi" w:eastAsia="Times New Roman" w:hAnsiTheme="majorBidi" w:cstheme="majorBidi"/>
                <w:color w:val="000000"/>
              </w:rPr>
            </w:pPr>
            <w:r w:rsidRPr="00E83E0A">
              <w:rPr>
                <w:rFonts w:asciiTheme="majorBidi" w:eastAsia="Times New Roman" w:hAnsiTheme="majorBidi" w:cstheme="majorBidi"/>
                <w:color w:val="000000"/>
              </w:rPr>
              <w:t>3</w:t>
            </w:r>
          </w:p>
        </w:tc>
        <w:tc>
          <w:tcPr>
            <w:tcW w:w="1235" w:type="dxa"/>
            <w:shd w:val="clear" w:color="auto" w:fill="auto"/>
            <w:noWrap/>
            <w:vAlign w:val="bottom"/>
            <w:hideMark/>
          </w:tcPr>
          <w:p w14:paraId="7944B474" w14:textId="77777777" w:rsidR="001D5CEA" w:rsidRPr="00E83E0A" w:rsidRDefault="001D5CEA" w:rsidP="001D5CEA">
            <w:pPr>
              <w:spacing w:after="0" w:line="240" w:lineRule="auto"/>
              <w:rPr>
                <w:rFonts w:asciiTheme="majorBidi" w:eastAsia="Times New Roman" w:hAnsiTheme="majorBidi" w:cstheme="majorBidi"/>
                <w:color w:val="000000"/>
              </w:rPr>
            </w:pPr>
            <w:r w:rsidRPr="00E83E0A">
              <w:rPr>
                <w:rFonts w:asciiTheme="majorBidi" w:eastAsia="Times New Roman" w:hAnsiTheme="majorBidi" w:cstheme="majorBidi"/>
                <w:color w:val="000000"/>
              </w:rPr>
              <w:t>KT156560.1</w:t>
            </w:r>
          </w:p>
        </w:tc>
        <w:tc>
          <w:tcPr>
            <w:tcW w:w="1418" w:type="dxa"/>
            <w:shd w:val="clear" w:color="auto" w:fill="auto"/>
            <w:noWrap/>
            <w:vAlign w:val="bottom"/>
            <w:hideMark/>
          </w:tcPr>
          <w:p w14:paraId="5BCBCE49" w14:textId="77777777" w:rsidR="001D5CEA" w:rsidRPr="00E83E0A" w:rsidRDefault="001D5CEA" w:rsidP="001D5CEA">
            <w:pPr>
              <w:spacing w:after="0" w:line="240" w:lineRule="auto"/>
              <w:jc w:val="right"/>
              <w:rPr>
                <w:rFonts w:asciiTheme="majorBidi" w:eastAsia="Times New Roman" w:hAnsiTheme="majorBidi" w:cstheme="majorBidi"/>
                <w:color w:val="000000"/>
              </w:rPr>
            </w:pPr>
            <w:r w:rsidRPr="00E83E0A">
              <w:rPr>
                <w:rFonts w:asciiTheme="majorBidi" w:eastAsia="Times New Roman" w:hAnsiTheme="majorBidi" w:cstheme="majorBidi"/>
                <w:color w:val="000000"/>
              </w:rPr>
              <w:t>9276</w:t>
            </w:r>
          </w:p>
        </w:tc>
        <w:tc>
          <w:tcPr>
            <w:tcW w:w="1379" w:type="dxa"/>
            <w:shd w:val="clear" w:color="auto" w:fill="auto"/>
            <w:noWrap/>
            <w:vAlign w:val="bottom"/>
            <w:hideMark/>
          </w:tcPr>
          <w:p w14:paraId="34B5A202" w14:textId="77777777" w:rsidR="001D5CEA" w:rsidRPr="00E83E0A" w:rsidRDefault="001D5CEA" w:rsidP="001D5CEA">
            <w:pPr>
              <w:spacing w:after="0" w:line="240" w:lineRule="auto"/>
              <w:jc w:val="right"/>
              <w:rPr>
                <w:rFonts w:asciiTheme="majorBidi" w:eastAsia="Times New Roman" w:hAnsiTheme="majorBidi" w:cstheme="majorBidi"/>
                <w:color w:val="000000"/>
              </w:rPr>
            </w:pPr>
            <w:r w:rsidRPr="00E83E0A">
              <w:rPr>
                <w:rFonts w:asciiTheme="majorBidi" w:eastAsia="Times New Roman" w:hAnsiTheme="majorBidi" w:cstheme="majorBidi"/>
                <w:color w:val="000000"/>
              </w:rPr>
              <w:t>392</w:t>
            </w:r>
          </w:p>
        </w:tc>
        <w:tc>
          <w:tcPr>
            <w:tcW w:w="1340" w:type="dxa"/>
            <w:shd w:val="clear" w:color="auto" w:fill="auto"/>
            <w:noWrap/>
            <w:vAlign w:val="bottom"/>
            <w:hideMark/>
          </w:tcPr>
          <w:p w14:paraId="3714F840" w14:textId="77777777" w:rsidR="001D5CEA" w:rsidRPr="00E83E0A" w:rsidRDefault="001D5CEA" w:rsidP="001D5CEA">
            <w:pPr>
              <w:spacing w:after="0" w:line="240" w:lineRule="auto"/>
              <w:jc w:val="right"/>
              <w:rPr>
                <w:rFonts w:asciiTheme="majorBidi" w:eastAsia="Times New Roman" w:hAnsiTheme="majorBidi" w:cstheme="majorBidi"/>
                <w:color w:val="000000"/>
              </w:rPr>
            </w:pPr>
            <w:r w:rsidRPr="00E83E0A">
              <w:rPr>
                <w:rFonts w:asciiTheme="majorBidi" w:eastAsia="Times New Roman" w:hAnsiTheme="majorBidi" w:cstheme="majorBidi"/>
                <w:color w:val="000000"/>
              </w:rPr>
              <w:t>0</w:t>
            </w:r>
          </w:p>
        </w:tc>
      </w:tr>
      <w:tr w:rsidR="001D5CEA" w:rsidRPr="00E83E0A" w14:paraId="4F89FDD6" w14:textId="77777777" w:rsidTr="001D5CEA">
        <w:trPr>
          <w:trHeight w:val="300"/>
          <w:jc w:val="center"/>
        </w:trPr>
        <w:tc>
          <w:tcPr>
            <w:tcW w:w="960" w:type="dxa"/>
            <w:shd w:val="clear" w:color="auto" w:fill="auto"/>
            <w:noWrap/>
            <w:vAlign w:val="bottom"/>
            <w:hideMark/>
          </w:tcPr>
          <w:p w14:paraId="076421DD" w14:textId="77777777" w:rsidR="001D5CEA" w:rsidRPr="00E83E0A" w:rsidRDefault="001D5CEA" w:rsidP="001D5CEA">
            <w:pPr>
              <w:spacing w:after="0" w:line="240" w:lineRule="auto"/>
              <w:jc w:val="right"/>
              <w:rPr>
                <w:rFonts w:asciiTheme="majorBidi" w:eastAsia="Times New Roman" w:hAnsiTheme="majorBidi" w:cstheme="majorBidi"/>
                <w:color w:val="000000"/>
              </w:rPr>
            </w:pPr>
            <w:r w:rsidRPr="00E83E0A">
              <w:rPr>
                <w:rFonts w:asciiTheme="majorBidi" w:eastAsia="Times New Roman" w:hAnsiTheme="majorBidi" w:cstheme="majorBidi"/>
                <w:color w:val="000000"/>
              </w:rPr>
              <w:t>4</w:t>
            </w:r>
          </w:p>
        </w:tc>
        <w:tc>
          <w:tcPr>
            <w:tcW w:w="1235" w:type="dxa"/>
            <w:shd w:val="clear" w:color="auto" w:fill="auto"/>
            <w:noWrap/>
            <w:vAlign w:val="bottom"/>
            <w:hideMark/>
          </w:tcPr>
          <w:p w14:paraId="2773BFED" w14:textId="77777777" w:rsidR="001D5CEA" w:rsidRPr="00E83E0A" w:rsidRDefault="001D5CEA" w:rsidP="001D5CEA">
            <w:pPr>
              <w:spacing w:after="0" w:line="240" w:lineRule="auto"/>
              <w:rPr>
                <w:rFonts w:asciiTheme="majorBidi" w:eastAsia="Times New Roman" w:hAnsiTheme="majorBidi" w:cstheme="majorBidi"/>
                <w:color w:val="000000"/>
              </w:rPr>
            </w:pPr>
            <w:r w:rsidRPr="00E83E0A">
              <w:rPr>
                <w:rFonts w:asciiTheme="majorBidi" w:eastAsia="Times New Roman" w:hAnsiTheme="majorBidi" w:cstheme="majorBidi"/>
                <w:color w:val="000000"/>
              </w:rPr>
              <w:t>NC_009019.1</w:t>
            </w:r>
          </w:p>
        </w:tc>
        <w:tc>
          <w:tcPr>
            <w:tcW w:w="1418" w:type="dxa"/>
            <w:shd w:val="clear" w:color="auto" w:fill="auto"/>
            <w:noWrap/>
            <w:vAlign w:val="bottom"/>
            <w:hideMark/>
          </w:tcPr>
          <w:p w14:paraId="1E96BA1F" w14:textId="77777777" w:rsidR="001D5CEA" w:rsidRPr="00E83E0A" w:rsidRDefault="001D5CEA" w:rsidP="001D5CEA">
            <w:pPr>
              <w:spacing w:after="0" w:line="240" w:lineRule="auto"/>
              <w:jc w:val="right"/>
              <w:rPr>
                <w:rFonts w:asciiTheme="majorBidi" w:eastAsia="Times New Roman" w:hAnsiTheme="majorBidi" w:cstheme="majorBidi"/>
                <w:color w:val="000000"/>
              </w:rPr>
            </w:pPr>
            <w:r w:rsidRPr="00E83E0A">
              <w:rPr>
                <w:rFonts w:asciiTheme="majorBidi" w:eastAsia="Times New Roman" w:hAnsiTheme="majorBidi" w:cstheme="majorBidi"/>
                <w:color w:val="000000"/>
              </w:rPr>
              <w:t>9787</w:t>
            </w:r>
          </w:p>
        </w:tc>
        <w:tc>
          <w:tcPr>
            <w:tcW w:w="1379" w:type="dxa"/>
            <w:shd w:val="clear" w:color="auto" w:fill="auto"/>
            <w:noWrap/>
            <w:vAlign w:val="bottom"/>
            <w:hideMark/>
          </w:tcPr>
          <w:p w14:paraId="176EF4A1" w14:textId="77777777" w:rsidR="001D5CEA" w:rsidRPr="00E83E0A" w:rsidRDefault="001D5CEA" w:rsidP="001D5CEA">
            <w:pPr>
              <w:spacing w:after="0" w:line="240" w:lineRule="auto"/>
              <w:jc w:val="right"/>
              <w:rPr>
                <w:rFonts w:asciiTheme="majorBidi" w:eastAsia="Times New Roman" w:hAnsiTheme="majorBidi" w:cstheme="majorBidi"/>
                <w:color w:val="000000"/>
              </w:rPr>
            </w:pPr>
            <w:r w:rsidRPr="00E83E0A">
              <w:rPr>
                <w:rFonts w:asciiTheme="majorBidi" w:eastAsia="Times New Roman" w:hAnsiTheme="majorBidi" w:cstheme="majorBidi"/>
                <w:color w:val="000000"/>
              </w:rPr>
              <w:t>294</w:t>
            </w:r>
          </w:p>
        </w:tc>
        <w:tc>
          <w:tcPr>
            <w:tcW w:w="1340" w:type="dxa"/>
            <w:shd w:val="clear" w:color="auto" w:fill="auto"/>
            <w:noWrap/>
            <w:vAlign w:val="bottom"/>
            <w:hideMark/>
          </w:tcPr>
          <w:p w14:paraId="16AB9544" w14:textId="77777777" w:rsidR="001D5CEA" w:rsidRPr="00E83E0A" w:rsidRDefault="001D5CEA" w:rsidP="001D5CEA">
            <w:pPr>
              <w:spacing w:after="0" w:line="240" w:lineRule="auto"/>
              <w:jc w:val="right"/>
              <w:rPr>
                <w:rFonts w:asciiTheme="majorBidi" w:eastAsia="Times New Roman" w:hAnsiTheme="majorBidi" w:cstheme="majorBidi"/>
                <w:color w:val="000000"/>
              </w:rPr>
            </w:pPr>
            <w:r w:rsidRPr="00E83E0A">
              <w:rPr>
                <w:rFonts w:asciiTheme="majorBidi" w:eastAsia="Times New Roman" w:hAnsiTheme="majorBidi" w:cstheme="majorBidi"/>
                <w:color w:val="000000"/>
              </w:rPr>
              <w:t>0</w:t>
            </w:r>
          </w:p>
        </w:tc>
      </w:tr>
      <w:tr w:rsidR="001D5CEA" w:rsidRPr="00E83E0A" w14:paraId="52C3AACE" w14:textId="77777777" w:rsidTr="001D5CEA">
        <w:trPr>
          <w:trHeight w:val="300"/>
          <w:jc w:val="center"/>
        </w:trPr>
        <w:tc>
          <w:tcPr>
            <w:tcW w:w="960" w:type="dxa"/>
            <w:shd w:val="clear" w:color="auto" w:fill="auto"/>
            <w:noWrap/>
            <w:vAlign w:val="bottom"/>
            <w:hideMark/>
          </w:tcPr>
          <w:p w14:paraId="7BDBD40E" w14:textId="77777777" w:rsidR="001D5CEA" w:rsidRPr="00E83E0A" w:rsidRDefault="001D5CEA" w:rsidP="001D5CEA">
            <w:pPr>
              <w:spacing w:after="0" w:line="240" w:lineRule="auto"/>
              <w:jc w:val="right"/>
              <w:rPr>
                <w:rFonts w:asciiTheme="majorBidi" w:eastAsia="Times New Roman" w:hAnsiTheme="majorBidi" w:cstheme="majorBidi"/>
                <w:color w:val="000000"/>
              </w:rPr>
            </w:pPr>
            <w:r w:rsidRPr="00E83E0A">
              <w:rPr>
                <w:rFonts w:asciiTheme="majorBidi" w:eastAsia="Times New Roman" w:hAnsiTheme="majorBidi" w:cstheme="majorBidi"/>
                <w:color w:val="000000"/>
              </w:rPr>
              <w:t>5</w:t>
            </w:r>
          </w:p>
        </w:tc>
        <w:tc>
          <w:tcPr>
            <w:tcW w:w="1235" w:type="dxa"/>
            <w:shd w:val="clear" w:color="auto" w:fill="auto"/>
            <w:noWrap/>
            <w:vAlign w:val="bottom"/>
            <w:hideMark/>
          </w:tcPr>
          <w:p w14:paraId="3B630AB5" w14:textId="77777777" w:rsidR="001D5CEA" w:rsidRPr="00E83E0A" w:rsidRDefault="001D5CEA" w:rsidP="001D5CEA">
            <w:pPr>
              <w:spacing w:after="0" w:line="240" w:lineRule="auto"/>
              <w:rPr>
                <w:rFonts w:asciiTheme="majorBidi" w:eastAsia="Times New Roman" w:hAnsiTheme="majorBidi" w:cstheme="majorBidi"/>
                <w:color w:val="000000"/>
              </w:rPr>
            </w:pPr>
            <w:r w:rsidRPr="00E83E0A">
              <w:rPr>
                <w:rFonts w:asciiTheme="majorBidi" w:eastAsia="Times New Roman" w:hAnsiTheme="majorBidi" w:cstheme="majorBidi"/>
                <w:color w:val="000000"/>
              </w:rPr>
              <w:t>KC545386.1</w:t>
            </w:r>
          </w:p>
        </w:tc>
        <w:tc>
          <w:tcPr>
            <w:tcW w:w="1418" w:type="dxa"/>
            <w:shd w:val="clear" w:color="auto" w:fill="auto"/>
            <w:noWrap/>
            <w:vAlign w:val="bottom"/>
            <w:hideMark/>
          </w:tcPr>
          <w:p w14:paraId="619E91B3" w14:textId="77777777" w:rsidR="001D5CEA" w:rsidRPr="00E83E0A" w:rsidRDefault="001D5CEA" w:rsidP="001D5CEA">
            <w:pPr>
              <w:spacing w:after="0" w:line="240" w:lineRule="auto"/>
              <w:jc w:val="right"/>
              <w:rPr>
                <w:rFonts w:asciiTheme="majorBidi" w:eastAsia="Times New Roman" w:hAnsiTheme="majorBidi" w:cstheme="majorBidi"/>
                <w:color w:val="000000"/>
              </w:rPr>
            </w:pPr>
            <w:r w:rsidRPr="00E83E0A">
              <w:rPr>
                <w:rFonts w:asciiTheme="majorBidi" w:eastAsia="Times New Roman" w:hAnsiTheme="majorBidi" w:cstheme="majorBidi"/>
                <w:color w:val="000000"/>
              </w:rPr>
              <w:t>0</w:t>
            </w:r>
          </w:p>
        </w:tc>
        <w:tc>
          <w:tcPr>
            <w:tcW w:w="1379" w:type="dxa"/>
            <w:shd w:val="clear" w:color="auto" w:fill="auto"/>
            <w:noWrap/>
            <w:vAlign w:val="bottom"/>
            <w:hideMark/>
          </w:tcPr>
          <w:p w14:paraId="1B4878F7" w14:textId="77777777" w:rsidR="001D5CEA" w:rsidRPr="00E83E0A" w:rsidRDefault="001D5CEA" w:rsidP="001D5CEA">
            <w:pPr>
              <w:spacing w:after="0" w:line="240" w:lineRule="auto"/>
              <w:jc w:val="right"/>
              <w:rPr>
                <w:rFonts w:asciiTheme="majorBidi" w:eastAsia="Times New Roman" w:hAnsiTheme="majorBidi" w:cstheme="majorBidi"/>
                <w:color w:val="000000"/>
              </w:rPr>
            </w:pPr>
            <w:r w:rsidRPr="00E83E0A">
              <w:rPr>
                <w:rFonts w:asciiTheme="majorBidi" w:eastAsia="Times New Roman" w:hAnsiTheme="majorBidi" w:cstheme="majorBidi"/>
                <w:color w:val="000000"/>
              </w:rPr>
              <w:t>0</w:t>
            </w:r>
          </w:p>
        </w:tc>
        <w:tc>
          <w:tcPr>
            <w:tcW w:w="1340" w:type="dxa"/>
            <w:shd w:val="clear" w:color="auto" w:fill="auto"/>
            <w:noWrap/>
            <w:vAlign w:val="bottom"/>
            <w:hideMark/>
          </w:tcPr>
          <w:p w14:paraId="465555A6" w14:textId="77777777" w:rsidR="001D5CEA" w:rsidRPr="00E83E0A" w:rsidRDefault="001D5CEA" w:rsidP="001D5CEA">
            <w:pPr>
              <w:spacing w:after="0" w:line="240" w:lineRule="auto"/>
              <w:jc w:val="right"/>
              <w:rPr>
                <w:rFonts w:asciiTheme="majorBidi" w:eastAsia="Times New Roman" w:hAnsiTheme="majorBidi" w:cstheme="majorBidi"/>
                <w:color w:val="000000"/>
              </w:rPr>
            </w:pPr>
            <w:r w:rsidRPr="00E83E0A">
              <w:rPr>
                <w:rFonts w:asciiTheme="majorBidi" w:eastAsia="Times New Roman" w:hAnsiTheme="majorBidi" w:cstheme="majorBidi"/>
                <w:color w:val="000000"/>
              </w:rPr>
              <w:t>0</w:t>
            </w:r>
          </w:p>
        </w:tc>
      </w:tr>
    </w:tbl>
    <w:p w14:paraId="120981AD" w14:textId="77777777" w:rsidR="002E5069" w:rsidRPr="00E83E0A" w:rsidRDefault="002E5069" w:rsidP="002E4CB9">
      <w:pPr>
        <w:jc w:val="both"/>
        <w:rPr>
          <w:rFonts w:asciiTheme="majorBidi" w:hAnsiTheme="majorBidi" w:cstheme="majorBidi"/>
        </w:rPr>
      </w:pPr>
    </w:p>
    <w:p w14:paraId="1C335D7D" w14:textId="7C4567A7" w:rsidR="00293AA2" w:rsidRPr="00E83E0A" w:rsidRDefault="004B6E27" w:rsidP="0004605C">
      <w:pPr>
        <w:jc w:val="both"/>
        <w:rPr>
          <w:rFonts w:asciiTheme="majorBidi" w:hAnsiTheme="majorBidi" w:cstheme="majorBidi"/>
        </w:rPr>
      </w:pPr>
      <w:r w:rsidRPr="00E83E0A">
        <w:rPr>
          <w:rFonts w:asciiTheme="majorBidi" w:hAnsiTheme="majorBidi" w:cstheme="majorBidi"/>
        </w:rPr>
        <w:t xml:space="preserve">The same thing we can observe in the coding region. We know that coding region </w:t>
      </w:r>
      <w:r w:rsidR="002E4CB9" w:rsidRPr="00E83E0A">
        <w:rPr>
          <w:rFonts w:asciiTheme="majorBidi" w:hAnsiTheme="majorBidi" w:cstheme="majorBidi"/>
        </w:rPr>
        <w:t xml:space="preserve">codes for the protein that is crucial for mutation. we can see </w:t>
      </w:r>
      <w:r w:rsidR="00421F58" w:rsidRPr="00E83E0A">
        <w:rPr>
          <w:rFonts w:asciiTheme="majorBidi" w:hAnsiTheme="majorBidi" w:cstheme="majorBidi"/>
        </w:rPr>
        <w:t xml:space="preserve">that around 9000 </w:t>
      </w:r>
      <w:r w:rsidR="006600BC" w:rsidRPr="00E83E0A">
        <w:rPr>
          <w:rFonts w:asciiTheme="majorBidi" w:hAnsiTheme="majorBidi" w:cstheme="majorBidi"/>
        </w:rPr>
        <w:t>mutations</w:t>
      </w:r>
      <w:r w:rsidR="00421F58" w:rsidRPr="00E83E0A">
        <w:rPr>
          <w:rFonts w:asciiTheme="majorBidi" w:hAnsiTheme="majorBidi" w:cstheme="majorBidi"/>
        </w:rPr>
        <w:t xml:space="preserve"> occurring in the CDS region whereas </w:t>
      </w:r>
      <w:r w:rsidR="00DC3E8F" w:rsidRPr="00E83E0A">
        <w:rPr>
          <w:rFonts w:asciiTheme="majorBidi" w:hAnsiTheme="majorBidi" w:cstheme="majorBidi"/>
        </w:rPr>
        <w:t xml:space="preserve">only around 300 insertions </w:t>
      </w:r>
      <w:r w:rsidR="005666A5" w:rsidRPr="00E83E0A">
        <w:rPr>
          <w:rFonts w:asciiTheme="majorBidi" w:hAnsiTheme="majorBidi" w:cstheme="majorBidi"/>
        </w:rPr>
        <w:t>and no deletions</w:t>
      </w:r>
      <w:r w:rsidR="00CE546B" w:rsidRPr="00E83E0A">
        <w:rPr>
          <w:rFonts w:asciiTheme="majorBidi" w:hAnsiTheme="majorBidi" w:cstheme="majorBidi"/>
        </w:rPr>
        <w:t xml:space="preserve">. </w:t>
      </w:r>
    </w:p>
    <w:p w14:paraId="08A2FD05" w14:textId="509AAE3D" w:rsidR="00753785" w:rsidRPr="00E83E0A" w:rsidRDefault="000C3C23" w:rsidP="0004605C">
      <w:pPr>
        <w:jc w:val="both"/>
        <w:rPr>
          <w:rFonts w:asciiTheme="majorBidi" w:hAnsiTheme="majorBidi" w:cstheme="majorBidi"/>
        </w:rPr>
      </w:pPr>
      <w:commentRangeStart w:id="10"/>
      <w:r w:rsidRPr="00E83E0A">
        <w:rPr>
          <w:noProof/>
        </w:rPr>
        <w:drawing>
          <wp:inline distT="0" distB="0" distL="0" distR="0" wp14:anchorId="591B386B" wp14:editId="04504E0C">
            <wp:extent cx="3905250" cy="2162175"/>
            <wp:effectExtent l="0" t="0" r="0" b="9525"/>
            <wp:docPr id="9" name="Chart 9">
              <a:extLst xmlns:a="http://schemas.openxmlformats.org/drawingml/2006/main">
                <a:ext uri="{FF2B5EF4-FFF2-40B4-BE49-F238E27FC236}">
                  <a16:creationId xmlns:a16="http://schemas.microsoft.com/office/drawing/2014/main" id="{6013520F-8CD8-4BE6-B338-2B83BD5266E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commentRangeEnd w:id="10"/>
      <w:r w:rsidR="009D506D">
        <w:rPr>
          <w:rStyle w:val="CommentReference"/>
        </w:rPr>
        <w:commentReference w:id="10"/>
      </w:r>
    </w:p>
    <w:p w14:paraId="50E7D739" w14:textId="18F04657" w:rsidR="00753785" w:rsidRPr="00E83E0A" w:rsidRDefault="00753785" w:rsidP="0004605C">
      <w:pPr>
        <w:jc w:val="both"/>
        <w:rPr>
          <w:rFonts w:asciiTheme="majorBidi" w:hAnsiTheme="majorBidi" w:cstheme="majorBidi"/>
        </w:rPr>
      </w:pPr>
    </w:p>
    <w:p w14:paraId="07CB6987" w14:textId="77777777" w:rsidR="0004605C" w:rsidRPr="00E83E0A" w:rsidRDefault="0004605C" w:rsidP="0004605C">
      <w:pPr>
        <w:jc w:val="both"/>
        <w:rPr>
          <w:rFonts w:asciiTheme="majorBidi" w:hAnsiTheme="majorBidi" w:cstheme="majorBidi"/>
        </w:rPr>
      </w:pPr>
    </w:p>
    <w:tbl>
      <w:tblPr>
        <w:tblW w:w="7694" w:type="dxa"/>
        <w:tblInd w:w="535" w:type="dxa"/>
        <w:tblLook w:val="04A0" w:firstRow="1" w:lastRow="0" w:firstColumn="1" w:lastColumn="0" w:noHBand="0" w:noVBand="1"/>
      </w:tblPr>
      <w:tblGrid>
        <w:gridCol w:w="425"/>
        <w:gridCol w:w="1457"/>
        <w:gridCol w:w="1977"/>
        <w:gridCol w:w="1952"/>
        <w:gridCol w:w="1871"/>
        <w:gridCol w:w="102"/>
        <w:gridCol w:w="134"/>
      </w:tblGrid>
      <w:tr w:rsidR="00003DE1" w:rsidRPr="00E83E0A" w14:paraId="363B55FF" w14:textId="77777777" w:rsidTr="0092285C">
        <w:trPr>
          <w:gridAfter w:val="1"/>
          <w:wAfter w:w="134" w:type="dxa"/>
          <w:trHeight w:val="300"/>
        </w:trPr>
        <w:tc>
          <w:tcPr>
            <w:tcW w:w="4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67FF86" w14:textId="77777777" w:rsidR="00003DE1" w:rsidRPr="00E83E0A" w:rsidRDefault="00003DE1" w:rsidP="00003DE1">
            <w:pPr>
              <w:spacing w:after="0" w:line="240" w:lineRule="auto"/>
              <w:jc w:val="center"/>
              <w:rPr>
                <w:rFonts w:asciiTheme="majorBidi" w:eastAsia="Times New Roman" w:hAnsiTheme="majorBidi" w:cstheme="majorBidi"/>
                <w:sz w:val="24"/>
                <w:szCs w:val="24"/>
              </w:rPr>
            </w:pPr>
          </w:p>
        </w:tc>
        <w:tc>
          <w:tcPr>
            <w:tcW w:w="14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C28ED3" w14:textId="77777777" w:rsidR="00003DE1" w:rsidRPr="00E83E0A" w:rsidRDefault="00003DE1" w:rsidP="00003DE1">
            <w:pPr>
              <w:spacing w:after="0" w:line="240" w:lineRule="auto"/>
              <w:jc w:val="center"/>
              <w:rPr>
                <w:rFonts w:asciiTheme="majorBidi" w:eastAsia="Times New Roman" w:hAnsiTheme="majorBidi" w:cstheme="majorBidi"/>
                <w:sz w:val="20"/>
                <w:szCs w:val="20"/>
              </w:rPr>
            </w:pPr>
          </w:p>
        </w:tc>
        <w:tc>
          <w:tcPr>
            <w:tcW w:w="19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EDF1A5" w14:textId="77777777" w:rsidR="00003DE1" w:rsidRPr="00E83E0A" w:rsidRDefault="00003DE1" w:rsidP="00003DE1">
            <w:pPr>
              <w:spacing w:after="0" w:line="240" w:lineRule="auto"/>
              <w:jc w:val="center"/>
              <w:rPr>
                <w:rFonts w:asciiTheme="majorBidi" w:eastAsia="Times New Roman" w:hAnsiTheme="majorBidi" w:cstheme="majorBidi"/>
                <w:color w:val="000000"/>
              </w:rPr>
            </w:pPr>
            <w:r w:rsidRPr="00E83E0A">
              <w:rPr>
                <w:rFonts w:asciiTheme="majorBidi" w:eastAsia="Times New Roman" w:hAnsiTheme="majorBidi" w:cstheme="majorBidi"/>
                <w:color w:val="000000"/>
              </w:rPr>
              <w:t>nonCDS_Mutations</w:t>
            </w:r>
          </w:p>
        </w:tc>
        <w:tc>
          <w:tcPr>
            <w:tcW w:w="19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5C1B3C" w14:textId="77777777" w:rsidR="00003DE1" w:rsidRPr="00E83E0A" w:rsidRDefault="00003DE1" w:rsidP="00003DE1">
            <w:pPr>
              <w:spacing w:after="0" w:line="240" w:lineRule="auto"/>
              <w:jc w:val="center"/>
              <w:rPr>
                <w:rFonts w:asciiTheme="majorBidi" w:eastAsia="Times New Roman" w:hAnsiTheme="majorBidi" w:cstheme="majorBidi"/>
                <w:color w:val="000000"/>
              </w:rPr>
            </w:pPr>
            <w:r w:rsidRPr="00E83E0A">
              <w:rPr>
                <w:rFonts w:asciiTheme="majorBidi" w:eastAsia="Times New Roman" w:hAnsiTheme="majorBidi" w:cstheme="majorBidi"/>
                <w:color w:val="000000"/>
              </w:rPr>
              <w:t>nonCDS_Insertions</w:t>
            </w:r>
          </w:p>
        </w:tc>
        <w:tc>
          <w:tcPr>
            <w:tcW w:w="185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8DB3E5" w14:textId="77777777" w:rsidR="00003DE1" w:rsidRPr="00E83E0A" w:rsidRDefault="00003DE1" w:rsidP="00003DE1">
            <w:pPr>
              <w:spacing w:after="0" w:line="240" w:lineRule="auto"/>
              <w:jc w:val="center"/>
              <w:rPr>
                <w:rFonts w:asciiTheme="majorBidi" w:eastAsia="Times New Roman" w:hAnsiTheme="majorBidi" w:cstheme="majorBidi"/>
                <w:color w:val="000000"/>
              </w:rPr>
            </w:pPr>
            <w:r w:rsidRPr="00E83E0A">
              <w:rPr>
                <w:rFonts w:asciiTheme="majorBidi" w:eastAsia="Times New Roman" w:hAnsiTheme="majorBidi" w:cstheme="majorBidi"/>
                <w:color w:val="000000"/>
              </w:rPr>
              <w:t>nonCDS_Deletions</w:t>
            </w:r>
          </w:p>
        </w:tc>
      </w:tr>
      <w:tr w:rsidR="00003DE1" w:rsidRPr="00E83E0A" w14:paraId="15B4BB4F" w14:textId="77777777" w:rsidTr="0092285C">
        <w:trPr>
          <w:gridAfter w:val="1"/>
          <w:wAfter w:w="134" w:type="dxa"/>
          <w:trHeight w:val="300"/>
        </w:trPr>
        <w:tc>
          <w:tcPr>
            <w:tcW w:w="4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5EF094" w14:textId="77777777" w:rsidR="00003DE1" w:rsidRPr="00E83E0A" w:rsidRDefault="00003DE1" w:rsidP="00003DE1">
            <w:pPr>
              <w:spacing w:after="0" w:line="240" w:lineRule="auto"/>
              <w:jc w:val="center"/>
              <w:rPr>
                <w:rFonts w:asciiTheme="majorBidi" w:eastAsia="Times New Roman" w:hAnsiTheme="majorBidi" w:cstheme="majorBidi"/>
                <w:color w:val="000000"/>
              </w:rPr>
            </w:pPr>
            <w:r w:rsidRPr="00E83E0A">
              <w:rPr>
                <w:rFonts w:asciiTheme="majorBidi" w:eastAsia="Times New Roman" w:hAnsiTheme="majorBidi" w:cstheme="majorBidi"/>
                <w:color w:val="000000"/>
              </w:rPr>
              <w:t>1</w:t>
            </w:r>
          </w:p>
        </w:tc>
        <w:tc>
          <w:tcPr>
            <w:tcW w:w="14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40288B" w14:textId="77777777" w:rsidR="00003DE1" w:rsidRPr="00E83E0A" w:rsidRDefault="00003DE1" w:rsidP="00003DE1">
            <w:pPr>
              <w:spacing w:after="0" w:line="240" w:lineRule="auto"/>
              <w:jc w:val="center"/>
              <w:rPr>
                <w:rFonts w:asciiTheme="majorBidi" w:eastAsia="Times New Roman" w:hAnsiTheme="majorBidi" w:cstheme="majorBidi"/>
                <w:color w:val="000000"/>
              </w:rPr>
            </w:pPr>
            <w:r w:rsidRPr="00E83E0A">
              <w:rPr>
                <w:rFonts w:asciiTheme="majorBidi" w:eastAsia="Times New Roman" w:hAnsiTheme="majorBidi" w:cstheme="majorBidi"/>
                <w:color w:val="000000"/>
              </w:rPr>
              <w:t>KJ813439.1</w:t>
            </w:r>
          </w:p>
        </w:tc>
        <w:tc>
          <w:tcPr>
            <w:tcW w:w="19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6040F9" w14:textId="77777777" w:rsidR="00003DE1" w:rsidRPr="00E83E0A" w:rsidRDefault="00003DE1" w:rsidP="00003DE1">
            <w:pPr>
              <w:spacing w:after="0" w:line="240" w:lineRule="auto"/>
              <w:jc w:val="center"/>
              <w:rPr>
                <w:rFonts w:asciiTheme="majorBidi" w:eastAsia="Times New Roman" w:hAnsiTheme="majorBidi" w:cstheme="majorBidi"/>
                <w:color w:val="000000"/>
              </w:rPr>
            </w:pPr>
            <w:r w:rsidRPr="00E83E0A">
              <w:rPr>
                <w:rFonts w:asciiTheme="majorBidi" w:eastAsia="Times New Roman" w:hAnsiTheme="majorBidi" w:cstheme="majorBidi"/>
                <w:color w:val="000000"/>
              </w:rPr>
              <w:t>563</w:t>
            </w:r>
          </w:p>
        </w:tc>
        <w:tc>
          <w:tcPr>
            <w:tcW w:w="19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A9808D" w14:textId="77777777" w:rsidR="00003DE1" w:rsidRPr="00E83E0A" w:rsidRDefault="00003DE1" w:rsidP="00003DE1">
            <w:pPr>
              <w:spacing w:after="0" w:line="240" w:lineRule="auto"/>
              <w:jc w:val="center"/>
              <w:rPr>
                <w:rFonts w:asciiTheme="majorBidi" w:eastAsia="Times New Roman" w:hAnsiTheme="majorBidi" w:cstheme="majorBidi"/>
                <w:color w:val="000000"/>
              </w:rPr>
            </w:pPr>
            <w:r w:rsidRPr="00E83E0A">
              <w:rPr>
                <w:rFonts w:asciiTheme="majorBidi" w:eastAsia="Times New Roman" w:hAnsiTheme="majorBidi" w:cstheme="majorBidi"/>
                <w:color w:val="000000"/>
              </w:rPr>
              <w:t>19</w:t>
            </w:r>
          </w:p>
        </w:tc>
        <w:tc>
          <w:tcPr>
            <w:tcW w:w="185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B7F812" w14:textId="650F65BB" w:rsidR="00003DE1" w:rsidRPr="00E83E0A" w:rsidRDefault="00003DE1" w:rsidP="00003DE1">
            <w:pPr>
              <w:spacing w:after="0" w:line="240" w:lineRule="auto"/>
              <w:jc w:val="center"/>
              <w:rPr>
                <w:rFonts w:asciiTheme="majorBidi" w:eastAsia="Times New Roman" w:hAnsiTheme="majorBidi" w:cstheme="majorBidi"/>
                <w:color w:val="000000"/>
              </w:rPr>
            </w:pPr>
            <w:r w:rsidRPr="00E83E0A">
              <w:rPr>
                <w:rFonts w:asciiTheme="majorBidi" w:eastAsia="Times New Roman" w:hAnsiTheme="majorBidi" w:cstheme="majorBidi"/>
                <w:color w:val="000000"/>
              </w:rPr>
              <w:t>359</w:t>
            </w:r>
          </w:p>
        </w:tc>
      </w:tr>
      <w:tr w:rsidR="00003DE1" w:rsidRPr="00E83E0A" w14:paraId="4DCD0AFD" w14:textId="77777777" w:rsidTr="0092285C">
        <w:trPr>
          <w:gridAfter w:val="1"/>
          <w:wAfter w:w="134" w:type="dxa"/>
          <w:trHeight w:val="300"/>
        </w:trPr>
        <w:tc>
          <w:tcPr>
            <w:tcW w:w="4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828769" w14:textId="77777777" w:rsidR="00003DE1" w:rsidRPr="00E83E0A" w:rsidRDefault="00003DE1" w:rsidP="00003DE1">
            <w:pPr>
              <w:spacing w:after="0" w:line="240" w:lineRule="auto"/>
              <w:jc w:val="center"/>
              <w:rPr>
                <w:rFonts w:asciiTheme="majorBidi" w:eastAsia="Times New Roman" w:hAnsiTheme="majorBidi" w:cstheme="majorBidi"/>
                <w:color w:val="000000"/>
              </w:rPr>
            </w:pPr>
            <w:r w:rsidRPr="00E83E0A">
              <w:rPr>
                <w:rFonts w:asciiTheme="majorBidi" w:eastAsia="Times New Roman" w:hAnsiTheme="majorBidi" w:cstheme="majorBidi"/>
                <w:color w:val="000000"/>
              </w:rPr>
              <w:t>2</w:t>
            </w:r>
          </w:p>
        </w:tc>
        <w:tc>
          <w:tcPr>
            <w:tcW w:w="14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91AC73" w14:textId="77777777" w:rsidR="00003DE1" w:rsidRPr="00E83E0A" w:rsidRDefault="00003DE1" w:rsidP="00003DE1">
            <w:pPr>
              <w:spacing w:after="0" w:line="240" w:lineRule="auto"/>
              <w:jc w:val="center"/>
              <w:rPr>
                <w:rFonts w:asciiTheme="majorBidi" w:eastAsia="Times New Roman" w:hAnsiTheme="majorBidi" w:cstheme="majorBidi"/>
                <w:color w:val="000000"/>
              </w:rPr>
            </w:pPr>
            <w:r w:rsidRPr="00E83E0A">
              <w:rPr>
                <w:rFonts w:asciiTheme="majorBidi" w:eastAsia="Times New Roman" w:hAnsiTheme="majorBidi" w:cstheme="majorBidi"/>
                <w:color w:val="000000"/>
              </w:rPr>
              <w:t>KP209306.1</w:t>
            </w:r>
          </w:p>
        </w:tc>
        <w:tc>
          <w:tcPr>
            <w:tcW w:w="19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91816E" w14:textId="77777777" w:rsidR="00003DE1" w:rsidRPr="00E83E0A" w:rsidRDefault="00003DE1" w:rsidP="00003DE1">
            <w:pPr>
              <w:spacing w:after="0" w:line="240" w:lineRule="auto"/>
              <w:jc w:val="center"/>
              <w:rPr>
                <w:rFonts w:asciiTheme="majorBidi" w:eastAsia="Times New Roman" w:hAnsiTheme="majorBidi" w:cstheme="majorBidi"/>
                <w:color w:val="000000"/>
              </w:rPr>
            </w:pPr>
            <w:r w:rsidRPr="00E83E0A">
              <w:rPr>
                <w:rFonts w:asciiTheme="majorBidi" w:eastAsia="Times New Roman" w:hAnsiTheme="majorBidi" w:cstheme="majorBidi"/>
                <w:color w:val="000000"/>
              </w:rPr>
              <w:t>563</w:t>
            </w:r>
          </w:p>
        </w:tc>
        <w:tc>
          <w:tcPr>
            <w:tcW w:w="19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1F4801" w14:textId="77777777" w:rsidR="00003DE1" w:rsidRPr="00E83E0A" w:rsidRDefault="00003DE1" w:rsidP="00003DE1">
            <w:pPr>
              <w:spacing w:after="0" w:line="240" w:lineRule="auto"/>
              <w:jc w:val="center"/>
              <w:rPr>
                <w:rFonts w:asciiTheme="majorBidi" w:eastAsia="Times New Roman" w:hAnsiTheme="majorBidi" w:cstheme="majorBidi"/>
                <w:color w:val="000000"/>
              </w:rPr>
            </w:pPr>
            <w:r w:rsidRPr="00E83E0A">
              <w:rPr>
                <w:rFonts w:asciiTheme="majorBidi" w:eastAsia="Times New Roman" w:hAnsiTheme="majorBidi" w:cstheme="majorBidi"/>
                <w:color w:val="000000"/>
              </w:rPr>
              <w:t>19</w:t>
            </w:r>
          </w:p>
        </w:tc>
        <w:tc>
          <w:tcPr>
            <w:tcW w:w="185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9ED7E4" w14:textId="3EA681CC" w:rsidR="00003DE1" w:rsidRPr="00E83E0A" w:rsidRDefault="00003DE1" w:rsidP="00003DE1">
            <w:pPr>
              <w:spacing w:after="0" w:line="240" w:lineRule="auto"/>
              <w:jc w:val="center"/>
              <w:rPr>
                <w:rFonts w:asciiTheme="majorBidi" w:eastAsia="Times New Roman" w:hAnsiTheme="majorBidi" w:cstheme="majorBidi"/>
                <w:color w:val="000000"/>
              </w:rPr>
            </w:pPr>
            <w:r w:rsidRPr="00E83E0A">
              <w:rPr>
                <w:rFonts w:asciiTheme="majorBidi" w:eastAsia="Times New Roman" w:hAnsiTheme="majorBidi" w:cstheme="majorBidi"/>
                <w:color w:val="000000"/>
              </w:rPr>
              <w:t>359</w:t>
            </w:r>
          </w:p>
        </w:tc>
      </w:tr>
      <w:tr w:rsidR="00003DE1" w:rsidRPr="00E83E0A" w14:paraId="54231CA8" w14:textId="77777777" w:rsidTr="0092285C">
        <w:trPr>
          <w:gridAfter w:val="1"/>
          <w:wAfter w:w="134" w:type="dxa"/>
          <w:trHeight w:val="300"/>
        </w:trPr>
        <w:tc>
          <w:tcPr>
            <w:tcW w:w="4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2B587D" w14:textId="77777777" w:rsidR="00003DE1" w:rsidRPr="00E83E0A" w:rsidRDefault="00003DE1" w:rsidP="00003DE1">
            <w:pPr>
              <w:spacing w:after="0" w:line="240" w:lineRule="auto"/>
              <w:jc w:val="center"/>
              <w:rPr>
                <w:rFonts w:asciiTheme="majorBidi" w:eastAsia="Times New Roman" w:hAnsiTheme="majorBidi" w:cstheme="majorBidi"/>
                <w:color w:val="000000"/>
              </w:rPr>
            </w:pPr>
            <w:r w:rsidRPr="00E83E0A">
              <w:rPr>
                <w:rFonts w:asciiTheme="majorBidi" w:eastAsia="Times New Roman" w:hAnsiTheme="majorBidi" w:cstheme="majorBidi"/>
                <w:color w:val="000000"/>
              </w:rPr>
              <w:lastRenderedPageBreak/>
              <w:t>3</w:t>
            </w:r>
          </w:p>
        </w:tc>
        <w:tc>
          <w:tcPr>
            <w:tcW w:w="14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EE7F4F" w14:textId="77777777" w:rsidR="00003DE1" w:rsidRPr="00E83E0A" w:rsidRDefault="00003DE1" w:rsidP="00003DE1">
            <w:pPr>
              <w:spacing w:after="0" w:line="240" w:lineRule="auto"/>
              <w:jc w:val="center"/>
              <w:rPr>
                <w:rFonts w:asciiTheme="majorBidi" w:eastAsia="Times New Roman" w:hAnsiTheme="majorBidi" w:cstheme="majorBidi"/>
                <w:color w:val="000000"/>
              </w:rPr>
            </w:pPr>
            <w:r w:rsidRPr="00E83E0A">
              <w:rPr>
                <w:rFonts w:asciiTheme="majorBidi" w:eastAsia="Times New Roman" w:hAnsiTheme="majorBidi" w:cstheme="majorBidi"/>
                <w:color w:val="000000"/>
              </w:rPr>
              <w:t>KT156560.1</w:t>
            </w:r>
          </w:p>
        </w:tc>
        <w:tc>
          <w:tcPr>
            <w:tcW w:w="19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96F9FA" w14:textId="77777777" w:rsidR="00003DE1" w:rsidRPr="00E83E0A" w:rsidRDefault="00003DE1" w:rsidP="00003DE1">
            <w:pPr>
              <w:spacing w:after="0" w:line="240" w:lineRule="auto"/>
              <w:jc w:val="center"/>
              <w:rPr>
                <w:rFonts w:asciiTheme="majorBidi" w:eastAsia="Times New Roman" w:hAnsiTheme="majorBidi" w:cstheme="majorBidi"/>
                <w:color w:val="000000"/>
              </w:rPr>
            </w:pPr>
            <w:r w:rsidRPr="00E83E0A">
              <w:rPr>
                <w:rFonts w:asciiTheme="majorBidi" w:eastAsia="Times New Roman" w:hAnsiTheme="majorBidi" w:cstheme="majorBidi"/>
                <w:color w:val="000000"/>
              </w:rPr>
              <w:t>563</w:t>
            </w:r>
          </w:p>
        </w:tc>
        <w:tc>
          <w:tcPr>
            <w:tcW w:w="19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00C476" w14:textId="77777777" w:rsidR="00003DE1" w:rsidRPr="00E83E0A" w:rsidRDefault="00003DE1" w:rsidP="00003DE1">
            <w:pPr>
              <w:spacing w:after="0" w:line="240" w:lineRule="auto"/>
              <w:jc w:val="center"/>
              <w:rPr>
                <w:rFonts w:asciiTheme="majorBidi" w:eastAsia="Times New Roman" w:hAnsiTheme="majorBidi" w:cstheme="majorBidi"/>
                <w:color w:val="000000"/>
              </w:rPr>
            </w:pPr>
            <w:r w:rsidRPr="00E83E0A">
              <w:rPr>
                <w:rFonts w:asciiTheme="majorBidi" w:eastAsia="Times New Roman" w:hAnsiTheme="majorBidi" w:cstheme="majorBidi"/>
                <w:color w:val="000000"/>
              </w:rPr>
              <w:t>19</w:t>
            </w:r>
          </w:p>
        </w:tc>
        <w:tc>
          <w:tcPr>
            <w:tcW w:w="185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0DE550" w14:textId="47C9D60A" w:rsidR="00003DE1" w:rsidRPr="00E83E0A" w:rsidRDefault="00003DE1" w:rsidP="00003DE1">
            <w:pPr>
              <w:spacing w:after="0" w:line="240" w:lineRule="auto"/>
              <w:jc w:val="center"/>
              <w:rPr>
                <w:rFonts w:asciiTheme="majorBidi" w:eastAsia="Times New Roman" w:hAnsiTheme="majorBidi" w:cstheme="majorBidi"/>
                <w:color w:val="000000"/>
              </w:rPr>
            </w:pPr>
            <w:r w:rsidRPr="00E83E0A">
              <w:rPr>
                <w:rFonts w:asciiTheme="majorBidi" w:eastAsia="Times New Roman" w:hAnsiTheme="majorBidi" w:cstheme="majorBidi"/>
                <w:color w:val="000000"/>
              </w:rPr>
              <w:t>359</w:t>
            </w:r>
          </w:p>
        </w:tc>
      </w:tr>
      <w:tr w:rsidR="00003DE1" w:rsidRPr="00E83E0A" w14:paraId="3E028842" w14:textId="77777777" w:rsidTr="0092285C">
        <w:trPr>
          <w:gridAfter w:val="1"/>
          <w:wAfter w:w="134" w:type="dxa"/>
          <w:trHeight w:val="300"/>
        </w:trPr>
        <w:tc>
          <w:tcPr>
            <w:tcW w:w="4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0F36C4" w14:textId="77777777" w:rsidR="00003DE1" w:rsidRPr="00E83E0A" w:rsidRDefault="00003DE1" w:rsidP="00003DE1">
            <w:pPr>
              <w:spacing w:after="0" w:line="240" w:lineRule="auto"/>
              <w:jc w:val="center"/>
              <w:rPr>
                <w:rFonts w:asciiTheme="majorBidi" w:eastAsia="Times New Roman" w:hAnsiTheme="majorBidi" w:cstheme="majorBidi"/>
                <w:color w:val="000000"/>
              </w:rPr>
            </w:pPr>
            <w:r w:rsidRPr="00E83E0A">
              <w:rPr>
                <w:rFonts w:asciiTheme="majorBidi" w:eastAsia="Times New Roman" w:hAnsiTheme="majorBidi" w:cstheme="majorBidi"/>
                <w:color w:val="000000"/>
              </w:rPr>
              <w:t>4</w:t>
            </w:r>
          </w:p>
        </w:tc>
        <w:tc>
          <w:tcPr>
            <w:tcW w:w="14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B4DFF5" w14:textId="77777777" w:rsidR="00003DE1" w:rsidRPr="00E83E0A" w:rsidRDefault="00003DE1" w:rsidP="00003DE1">
            <w:pPr>
              <w:spacing w:after="0" w:line="240" w:lineRule="auto"/>
              <w:jc w:val="center"/>
              <w:rPr>
                <w:rFonts w:asciiTheme="majorBidi" w:eastAsia="Times New Roman" w:hAnsiTheme="majorBidi" w:cstheme="majorBidi"/>
                <w:color w:val="000000"/>
              </w:rPr>
            </w:pPr>
            <w:r w:rsidRPr="00E83E0A">
              <w:rPr>
                <w:rFonts w:asciiTheme="majorBidi" w:eastAsia="Times New Roman" w:hAnsiTheme="majorBidi" w:cstheme="majorBidi"/>
                <w:color w:val="000000"/>
              </w:rPr>
              <w:t>NC_009019.1</w:t>
            </w:r>
          </w:p>
        </w:tc>
        <w:tc>
          <w:tcPr>
            <w:tcW w:w="19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00A347" w14:textId="77777777" w:rsidR="00003DE1" w:rsidRPr="00E83E0A" w:rsidRDefault="00003DE1" w:rsidP="00003DE1">
            <w:pPr>
              <w:spacing w:after="0" w:line="240" w:lineRule="auto"/>
              <w:jc w:val="center"/>
              <w:rPr>
                <w:rFonts w:asciiTheme="majorBidi" w:eastAsia="Times New Roman" w:hAnsiTheme="majorBidi" w:cstheme="majorBidi"/>
                <w:color w:val="000000"/>
              </w:rPr>
            </w:pPr>
            <w:r w:rsidRPr="00E83E0A">
              <w:rPr>
                <w:rFonts w:asciiTheme="majorBidi" w:eastAsia="Times New Roman" w:hAnsiTheme="majorBidi" w:cstheme="majorBidi"/>
                <w:color w:val="000000"/>
              </w:rPr>
              <w:t>730</w:t>
            </w:r>
          </w:p>
        </w:tc>
        <w:tc>
          <w:tcPr>
            <w:tcW w:w="19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84BC93" w14:textId="77777777" w:rsidR="00003DE1" w:rsidRPr="00E83E0A" w:rsidRDefault="00003DE1" w:rsidP="00003DE1">
            <w:pPr>
              <w:spacing w:after="0" w:line="240" w:lineRule="auto"/>
              <w:jc w:val="center"/>
              <w:rPr>
                <w:rFonts w:asciiTheme="majorBidi" w:eastAsia="Times New Roman" w:hAnsiTheme="majorBidi" w:cstheme="majorBidi"/>
                <w:color w:val="000000"/>
              </w:rPr>
            </w:pPr>
            <w:r w:rsidRPr="00E83E0A">
              <w:rPr>
                <w:rFonts w:asciiTheme="majorBidi" w:eastAsia="Times New Roman" w:hAnsiTheme="majorBidi" w:cstheme="majorBidi"/>
                <w:color w:val="000000"/>
              </w:rPr>
              <w:t>55</w:t>
            </w:r>
          </w:p>
        </w:tc>
        <w:tc>
          <w:tcPr>
            <w:tcW w:w="185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67D27B" w14:textId="1C8AA0DF" w:rsidR="00003DE1" w:rsidRPr="00E83E0A" w:rsidRDefault="00003DE1" w:rsidP="00003DE1">
            <w:pPr>
              <w:spacing w:after="0" w:line="240" w:lineRule="auto"/>
              <w:jc w:val="center"/>
              <w:rPr>
                <w:rFonts w:asciiTheme="majorBidi" w:eastAsia="Times New Roman" w:hAnsiTheme="majorBidi" w:cstheme="majorBidi"/>
                <w:color w:val="000000"/>
              </w:rPr>
            </w:pPr>
            <w:r w:rsidRPr="00E83E0A">
              <w:rPr>
                <w:rFonts w:asciiTheme="majorBidi" w:eastAsia="Times New Roman" w:hAnsiTheme="majorBidi" w:cstheme="majorBidi"/>
                <w:color w:val="000000"/>
              </w:rPr>
              <w:t>460</w:t>
            </w:r>
          </w:p>
        </w:tc>
      </w:tr>
      <w:tr w:rsidR="00003DE1" w:rsidRPr="00E83E0A" w14:paraId="3D7E302F" w14:textId="77777777" w:rsidTr="0092285C">
        <w:trPr>
          <w:gridAfter w:val="1"/>
          <w:wAfter w:w="134" w:type="dxa"/>
          <w:trHeight w:val="300"/>
        </w:trPr>
        <w:tc>
          <w:tcPr>
            <w:tcW w:w="4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322213" w14:textId="77777777" w:rsidR="00003DE1" w:rsidRPr="00E83E0A" w:rsidRDefault="00003DE1" w:rsidP="00003DE1">
            <w:pPr>
              <w:spacing w:after="0" w:line="240" w:lineRule="auto"/>
              <w:jc w:val="center"/>
              <w:rPr>
                <w:rFonts w:asciiTheme="majorBidi" w:eastAsia="Times New Roman" w:hAnsiTheme="majorBidi" w:cstheme="majorBidi"/>
                <w:color w:val="000000"/>
              </w:rPr>
            </w:pPr>
            <w:r w:rsidRPr="00E83E0A">
              <w:rPr>
                <w:rFonts w:asciiTheme="majorBidi" w:eastAsia="Times New Roman" w:hAnsiTheme="majorBidi" w:cstheme="majorBidi"/>
                <w:color w:val="000000"/>
              </w:rPr>
              <w:t>5</w:t>
            </w:r>
          </w:p>
        </w:tc>
        <w:tc>
          <w:tcPr>
            <w:tcW w:w="14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51DB10" w14:textId="77777777" w:rsidR="00003DE1" w:rsidRPr="00E83E0A" w:rsidRDefault="00003DE1" w:rsidP="00003DE1">
            <w:pPr>
              <w:spacing w:after="0" w:line="240" w:lineRule="auto"/>
              <w:jc w:val="center"/>
              <w:rPr>
                <w:rFonts w:asciiTheme="majorBidi" w:eastAsia="Times New Roman" w:hAnsiTheme="majorBidi" w:cstheme="majorBidi"/>
                <w:color w:val="000000"/>
              </w:rPr>
            </w:pPr>
            <w:r w:rsidRPr="00E83E0A">
              <w:rPr>
                <w:rFonts w:asciiTheme="majorBidi" w:eastAsia="Times New Roman" w:hAnsiTheme="majorBidi" w:cstheme="majorBidi"/>
                <w:color w:val="000000"/>
              </w:rPr>
              <w:t>KC545386.1</w:t>
            </w:r>
          </w:p>
        </w:tc>
        <w:tc>
          <w:tcPr>
            <w:tcW w:w="19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4DDC71" w14:textId="77777777" w:rsidR="00003DE1" w:rsidRPr="00E83E0A" w:rsidRDefault="00003DE1" w:rsidP="00003DE1">
            <w:pPr>
              <w:spacing w:after="0" w:line="240" w:lineRule="auto"/>
              <w:jc w:val="center"/>
              <w:rPr>
                <w:rFonts w:asciiTheme="majorBidi" w:eastAsia="Times New Roman" w:hAnsiTheme="majorBidi" w:cstheme="majorBidi"/>
                <w:color w:val="000000"/>
              </w:rPr>
            </w:pPr>
            <w:r w:rsidRPr="00E83E0A">
              <w:rPr>
                <w:rFonts w:asciiTheme="majorBidi" w:eastAsia="Times New Roman" w:hAnsiTheme="majorBidi" w:cstheme="majorBidi"/>
                <w:color w:val="000000"/>
              </w:rPr>
              <w:t>0</w:t>
            </w:r>
          </w:p>
        </w:tc>
        <w:tc>
          <w:tcPr>
            <w:tcW w:w="19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0EAD8C" w14:textId="77777777" w:rsidR="00003DE1" w:rsidRPr="00E83E0A" w:rsidRDefault="00003DE1" w:rsidP="00003DE1">
            <w:pPr>
              <w:spacing w:after="0" w:line="240" w:lineRule="auto"/>
              <w:jc w:val="center"/>
              <w:rPr>
                <w:rFonts w:asciiTheme="majorBidi" w:eastAsia="Times New Roman" w:hAnsiTheme="majorBidi" w:cstheme="majorBidi"/>
                <w:color w:val="000000"/>
              </w:rPr>
            </w:pPr>
            <w:r w:rsidRPr="00E83E0A">
              <w:rPr>
                <w:rFonts w:asciiTheme="majorBidi" w:eastAsia="Times New Roman" w:hAnsiTheme="majorBidi" w:cstheme="majorBidi"/>
                <w:color w:val="000000"/>
              </w:rPr>
              <w:t>0</w:t>
            </w:r>
          </w:p>
        </w:tc>
        <w:tc>
          <w:tcPr>
            <w:tcW w:w="185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145E9B" w14:textId="63E9702B" w:rsidR="00003DE1" w:rsidRPr="00E83E0A" w:rsidRDefault="00003DE1" w:rsidP="00003DE1">
            <w:pPr>
              <w:spacing w:after="0" w:line="240" w:lineRule="auto"/>
              <w:jc w:val="center"/>
              <w:rPr>
                <w:rFonts w:asciiTheme="majorBidi" w:eastAsia="Times New Roman" w:hAnsiTheme="majorBidi" w:cstheme="majorBidi"/>
                <w:color w:val="000000"/>
              </w:rPr>
            </w:pPr>
            <w:r w:rsidRPr="00E83E0A">
              <w:rPr>
                <w:rFonts w:asciiTheme="majorBidi" w:eastAsia="Times New Roman" w:hAnsiTheme="majorBidi" w:cstheme="majorBidi"/>
                <w:color w:val="000000"/>
              </w:rPr>
              <w:t>0</w:t>
            </w:r>
          </w:p>
        </w:tc>
      </w:tr>
      <w:tr w:rsidR="00003DE1" w:rsidRPr="00E83E0A" w14:paraId="0317D5C1" w14:textId="77777777" w:rsidTr="0092285C">
        <w:trPr>
          <w:trHeight w:val="300"/>
        </w:trPr>
        <w:tc>
          <w:tcPr>
            <w:tcW w:w="425" w:type="dxa"/>
            <w:tcBorders>
              <w:top w:val="single" w:sz="4" w:space="0" w:color="auto"/>
              <w:left w:val="nil"/>
              <w:bottom w:val="nil"/>
              <w:right w:val="nil"/>
            </w:tcBorders>
            <w:shd w:val="clear" w:color="auto" w:fill="auto"/>
            <w:noWrap/>
            <w:vAlign w:val="bottom"/>
            <w:hideMark/>
          </w:tcPr>
          <w:p w14:paraId="2D0B46AE" w14:textId="77777777" w:rsidR="00003DE1" w:rsidRPr="00E83E0A" w:rsidRDefault="00003DE1" w:rsidP="00003DE1">
            <w:pPr>
              <w:spacing w:after="0" w:line="240" w:lineRule="auto"/>
              <w:rPr>
                <w:rFonts w:asciiTheme="majorBidi" w:eastAsia="Times New Roman" w:hAnsiTheme="majorBidi" w:cstheme="majorBidi"/>
                <w:sz w:val="20"/>
                <w:szCs w:val="20"/>
              </w:rPr>
            </w:pPr>
          </w:p>
        </w:tc>
        <w:tc>
          <w:tcPr>
            <w:tcW w:w="1421" w:type="dxa"/>
            <w:tcBorders>
              <w:top w:val="single" w:sz="4" w:space="0" w:color="auto"/>
              <w:left w:val="nil"/>
              <w:bottom w:val="nil"/>
              <w:right w:val="nil"/>
            </w:tcBorders>
            <w:shd w:val="clear" w:color="auto" w:fill="auto"/>
            <w:noWrap/>
            <w:vAlign w:val="bottom"/>
            <w:hideMark/>
          </w:tcPr>
          <w:p w14:paraId="24A33F41" w14:textId="77777777" w:rsidR="00003DE1" w:rsidRPr="00E83E0A" w:rsidRDefault="00003DE1" w:rsidP="00003DE1">
            <w:pPr>
              <w:spacing w:after="0" w:line="240" w:lineRule="auto"/>
              <w:rPr>
                <w:rFonts w:asciiTheme="majorBidi" w:eastAsia="Times New Roman" w:hAnsiTheme="majorBidi" w:cstheme="majorBidi"/>
                <w:sz w:val="20"/>
                <w:szCs w:val="20"/>
              </w:rPr>
            </w:pPr>
          </w:p>
        </w:tc>
        <w:tc>
          <w:tcPr>
            <w:tcW w:w="1952" w:type="dxa"/>
            <w:tcBorders>
              <w:top w:val="single" w:sz="4" w:space="0" w:color="auto"/>
              <w:left w:val="nil"/>
              <w:bottom w:val="nil"/>
              <w:right w:val="nil"/>
            </w:tcBorders>
            <w:shd w:val="clear" w:color="auto" w:fill="auto"/>
            <w:noWrap/>
            <w:vAlign w:val="bottom"/>
            <w:hideMark/>
          </w:tcPr>
          <w:p w14:paraId="25BE6360" w14:textId="77777777" w:rsidR="00003DE1" w:rsidRPr="00E83E0A" w:rsidRDefault="00003DE1" w:rsidP="00003DE1">
            <w:pPr>
              <w:spacing w:after="0" w:line="240" w:lineRule="auto"/>
              <w:rPr>
                <w:rFonts w:asciiTheme="majorBidi" w:eastAsia="Times New Roman" w:hAnsiTheme="majorBidi" w:cstheme="majorBidi"/>
                <w:sz w:val="20"/>
                <w:szCs w:val="20"/>
              </w:rPr>
            </w:pPr>
          </w:p>
        </w:tc>
        <w:tc>
          <w:tcPr>
            <w:tcW w:w="1912" w:type="dxa"/>
            <w:tcBorders>
              <w:top w:val="single" w:sz="4" w:space="0" w:color="auto"/>
              <w:left w:val="nil"/>
              <w:bottom w:val="nil"/>
              <w:right w:val="nil"/>
            </w:tcBorders>
            <w:shd w:val="clear" w:color="auto" w:fill="auto"/>
            <w:noWrap/>
            <w:vAlign w:val="bottom"/>
            <w:hideMark/>
          </w:tcPr>
          <w:p w14:paraId="13F72DA6" w14:textId="77777777" w:rsidR="00003DE1" w:rsidRPr="00E83E0A" w:rsidRDefault="00003DE1" w:rsidP="00003DE1">
            <w:pPr>
              <w:spacing w:after="0" w:line="240" w:lineRule="auto"/>
              <w:rPr>
                <w:rFonts w:asciiTheme="majorBidi" w:eastAsia="Times New Roman" w:hAnsiTheme="majorBidi" w:cstheme="majorBidi"/>
                <w:sz w:val="20"/>
                <w:szCs w:val="20"/>
              </w:rPr>
            </w:pPr>
          </w:p>
        </w:tc>
        <w:tc>
          <w:tcPr>
            <w:tcW w:w="1748" w:type="dxa"/>
            <w:tcBorders>
              <w:top w:val="single" w:sz="4" w:space="0" w:color="auto"/>
              <w:left w:val="nil"/>
              <w:bottom w:val="nil"/>
              <w:right w:val="nil"/>
            </w:tcBorders>
            <w:shd w:val="clear" w:color="auto" w:fill="auto"/>
            <w:noWrap/>
            <w:vAlign w:val="bottom"/>
            <w:hideMark/>
          </w:tcPr>
          <w:p w14:paraId="0C9EEFA2" w14:textId="77777777" w:rsidR="00003DE1" w:rsidRPr="00E83E0A" w:rsidRDefault="00003DE1" w:rsidP="00003DE1">
            <w:pPr>
              <w:spacing w:after="0" w:line="240" w:lineRule="auto"/>
              <w:rPr>
                <w:rFonts w:asciiTheme="majorBidi" w:eastAsia="Times New Roman" w:hAnsiTheme="majorBidi" w:cstheme="majorBidi"/>
                <w:sz w:val="20"/>
                <w:szCs w:val="20"/>
              </w:rPr>
            </w:pPr>
          </w:p>
        </w:tc>
        <w:tc>
          <w:tcPr>
            <w:tcW w:w="236" w:type="dxa"/>
            <w:gridSpan w:val="2"/>
            <w:tcBorders>
              <w:top w:val="single" w:sz="4" w:space="0" w:color="auto"/>
              <w:left w:val="nil"/>
              <w:bottom w:val="nil"/>
              <w:right w:val="nil"/>
            </w:tcBorders>
            <w:shd w:val="clear" w:color="auto" w:fill="auto"/>
            <w:noWrap/>
            <w:vAlign w:val="bottom"/>
            <w:hideMark/>
          </w:tcPr>
          <w:p w14:paraId="485BC16A" w14:textId="77777777" w:rsidR="00003DE1" w:rsidRPr="00E83E0A" w:rsidRDefault="00003DE1" w:rsidP="00003DE1">
            <w:pPr>
              <w:spacing w:after="0" w:line="240" w:lineRule="auto"/>
              <w:rPr>
                <w:rFonts w:asciiTheme="majorBidi" w:eastAsia="Times New Roman" w:hAnsiTheme="majorBidi" w:cstheme="majorBidi"/>
                <w:sz w:val="20"/>
                <w:szCs w:val="20"/>
              </w:rPr>
            </w:pPr>
          </w:p>
        </w:tc>
      </w:tr>
    </w:tbl>
    <w:p w14:paraId="1AB63232" w14:textId="77777777" w:rsidR="00380BC5" w:rsidRPr="00E83E0A" w:rsidRDefault="00380BC5" w:rsidP="00022732">
      <w:pPr>
        <w:rPr>
          <w:rFonts w:asciiTheme="majorBidi" w:hAnsiTheme="majorBidi" w:cstheme="majorBidi"/>
        </w:rPr>
      </w:pPr>
    </w:p>
    <w:p w14:paraId="70EAF0C2" w14:textId="1F47A5F4" w:rsidR="00003DE1" w:rsidRPr="00E83E0A" w:rsidRDefault="001337E9" w:rsidP="0026054E">
      <w:pPr>
        <w:jc w:val="both"/>
        <w:rPr>
          <w:rFonts w:asciiTheme="majorBidi" w:hAnsiTheme="majorBidi" w:cstheme="majorBidi"/>
        </w:rPr>
      </w:pPr>
      <w:r w:rsidRPr="00E83E0A">
        <w:rPr>
          <w:rFonts w:asciiTheme="majorBidi" w:hAnsiTheme="majorBidi" w:cstheme="majorBidi"/>
        </w:rPr>
        <w:t>Here in th</w:t>
      </w:r>
      <w:r w:rsidR="00820ADF" w:rsidRPr="00E83E0A">
        <w:rPr>
          <w:rFonts w:asciiTheme="majorBidi" w:hAnsiTheme="majorBidi" w:cstheme="majorBidi"/>
        </w:rPr>
        <w:t>is table, we can see</w:t>
      </w:r>
      <w:r w:rsidRPr="00E83E0A">
        <w:rPr>
          <w:rFonts w:asciiTheme="majorBidi" w:hAnsiTheme="majorBidi" w:cstheme="majorBidi"/>
        </w:rPr>
        <w:t xml:space="preserve"> nonCDS </w:t>
      </w:r>
      <w:r w:rsidR="00820ADF" w:rsidRPr="00E83E0A">
        <w:rPr>
          <w:rFonts w:asciiTheme="majorBidi" w:hAnsiTheme="majorBidi" w:cstheme="majorBidi"/>
        </w:rPr>
        <w:t xml:space="preserve">region of the strains </w:t>
      </w:r>
      <w:r w:rsidR="00323C5A" w:rsidRPr="00E83E0A">
        <w:rPr>
          <w:rFonts w:asciiTheme="majorBidi" w:hAnsiTheme="majorBidi" w:cstheme="majorBidi"/>
        </w:rPr>
        <w:t>t</w:t>
      </w:r>
      <w:r w:rsidR="005D0017" w:rsidRPr="00E83E0A">
        <w:rPr>
          <w:rFonts w:asciiTheme="majorBidi" w:hAnsiTheme="majorBidi" w:cstheme="majorBidi"/>
        </w:rPr>
        <w:t xml:space="preserve">he nonCDS </w:t>
      </w:r>
      <w:r w:rsidR="00DE55E4" w:rsidRPr="00E83E0A">
        <w:rPr>
          <w:rFonts w:asciiTheme="majorBidi" w:hAnsiTheme="majorBidi" w:cstheme="majorBidi"/>
        </w:rPr>
        <w:t xml:space="preserve">deletion in the first three are about 300 base pair and that could be to </w:t>
      </w:r>
      <w:r w:rsidR="00107A4A" w:rsidRPr="00E83E0A">
        <w:rPr>
          <w:rFonts w:asciiTheme="majorBidi" w:hAnsiTheme="majorBidi" w:cstheme="majorBidi"/>
        </w:rPr>
        <w:t>natural selection o</w:t>
      </w:r>
      <w:r w:rsidR="0043402D" w:rsidRPr="00E83E0A">
        <w:rPr>
          <w:rFonts w:asciiTheme="majorBidi" w:hAnsiTheme="majorBidi" w:cstheme="majorBidi"/>
        </w:rPr>
        <w:t>r</w:t>
      </w:r>
      <w:r w:rsidR="00107A4A" w:rsidRPr="00E83E0A">
        <w:rPr>
          <w:rFonts w:asciiTheme="majorBidi" w:hAnsiTheme="majorBidi" w:cstheme="majorBidi"/>
        </w:rPr>
        <w:t xml:space="preserve"> due to evolutionary reasons</w:t>
      </w:r>
      <w:r w:rsidR="0043402D" w:rsidRPr="00E83E0A">
        <w:rPr>
          <w:rFonts w:asciiTheme="majorBidi" w:hAnsiTheme="majorBidi" w:cstheme="majorBidi"/>
        </w:rPr>
        <w:t>.</w:t>
      </w:r>
      <w:r w:rsidR="00A0286D" w:rsidRPr="00E83E0A">
        <w:rPr>
          <w:rFonts w:asciiTheme="majorBidi" w:hAnsiTheme="majorBidi" w:cstheme="majorBidi"/>
        </w:rPr>
        <w:t xml:space="preserve"> </w:t>
      </w:r>
      <w:r w:rsidR="000139F9" w:rsidRPr="00E83E0A">
        <w:rPr>
          <w:rFonts w:asciiTheme="majorBidi" w:hAnsiTheme="majorBidi" w:cstheme="majorBidi"/>
        </w:rPr>
        <w:t>In th</w:t>
      </w:r>
      <w:r w:rsidR="00DC6BEF" w:rsidRPr="00E83E0A">
        <w:rPr>
          <w:rFonts w:asciiTheme="majorBidi" w:hAnsiTheme="majorBidi" w:cstheme="majorBidi"/>
        </w:rPr>
        <w:t xml:space="preserve">e </w:t>
      </w:r>
      <w:r w:rsidR="003F3EFB" w:rsidRPr="00E83E0A">
        <w:rPr>
          <w:rFonts w:asciiTheme="majorBidi" w:hAnsiTheme="majorBidi" w:cstheme="majorBidi"/>
        </w:rPr>
        <w:t xml:space="preserve">“The Role of Mutation Bias in Adaptive Evolution” article, </w:t>
      </w:r>
      <w:r w:rsidR="00022732" w:rsidRPr="00E83E0A">
        <w:rPr>
          <w:rFonts w:asciiTheme="majorBidi" w:hAnsiTheme="majorBidi" w:cstheme="majorBidi"/>
        </w:rPr>
        <w:t xml:space="preserve">Erik I. Svensson and David Berger wrote, </w:t>
      </w:r>
      <w:r w:rsidR="0050401C" w:rsidRPr="00E83E0A">
        <w:rPr>
          <w:rFonts w:asciiTheme="majorBidi" w:hAnsiTheme="majorBidi" w:cstheme="majorBidi"/>
        </w:rPr>
        <w:t xml:space="preserve">“natural selection can shape the phenotypic effects of mutations, giving the false impression that </w:t>
      </w:r>
      <w:r w:rsidR="00293AA2" w:rsidRPr="00E83E0A">
        <w:rPr>
          <w:rFonts w:asciiTheme="majorBidi" w:hAnsiTheme="majorBidi" w:cstheme="majorBidi"/>
        </w:rPr>
        <w:t>direct</w:t>
      </w:r>
      <w:r w:rsidR="0050401C" w:rsidRPr="00E83E0A">
        <w:rPr>
          <w:rFonts w:asciiTheme="majorBidi" w:hAnsiTheme="majorBidi" w:cstheme="majorBidi"/>
        </w:rPr>
        <w:t xml:space="preserve"> mutations are driving adaptive evolution.”</w:t>
      </w:r>
    </w:p>
    <w:p w14:paraId="67C98597" w14:textId="5447A419" w:rsidR="000C75D7" w:rsidRPr="00E83E0A" w:rsidRDefault="000C3C23" w:rsidP="0026054E">
      <w:pPr>
        <w:jc w:val="both"/>
        <w:rPr>
          <w:rFonts w:asciiTheme="majorBidi" w:hAnsiTheme="majorBidi" w:cstheme="majorBidi"/>
        </w:rPr>
      </w:pPr>
      <w:commentRangeStart w:id="11"/>
      <w:r w:rsidRPr="00E83E0A">
        <w:rPr>
          <w:noProof/>
        </w:rPr>
        <w:drawing>
          <wp:inline distT="0" distB="0" distL="0" distR="0" wp14:anchorId="5B6F3DA1" wp14:editId="559C2E91">
            <wp:extent cx="3771900" cy="2124075"/>
            <wp:effectExtent l="0" t="0" r="0" b="9525"/>
            <wp:docPr id="10" name="Chart 10">
              <a:extLst xmlns:a="http://schemas.openxmlformats.org/drawingml/2006/main">
                <a:ext uri="{FF2B5EF4-FFF2-40B4-BE49-F238E27FC236}">
                  <a16:creationId xmlns:a16="http://schemas.microsoft.com/office/drawing/2014/main" id="{C4D67950-67B1-46AE-A1BD-AF9D4E79679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commentRangeEnd w:id="11"/>
      <w:r w:rsidR="009D506D">
        <w:rPr>
          <w:rStyle w:val="CommentReference"/>
        </w:rPr>
        <w:commentReference w:id="11"/>
      </w:r>
    </w:p>
    <w:p w14:paraId="7DFE7F3A" w14:textId="77777777" w:rsidR="0086289A" w:rsidRPr="00E83E0A" w:rsidRDefault="0086289A" w:rsidP="001337E9">
      <w:pPr>
        <w:jc w:val="both"/>
        <w:rPr>
          <w:rFonts w:asciiTheme="majorBidi" w:hAnsiTheme="majorBidi" w:cstheme="majorBidi"/>
        </w:rPr>
      </w:pPr>
    </w:p>
    <w:p w14:paraId="3F960AA6" w14:textId="3C187761" w:rsidR="001337E9" w:rsidRPr="00E83E0A" w:rsidRDefault="00AA2426" w:rsidP="00AA2426">
      <w:pPr>
        <w:pStyle w:val="Heading2"/>
        <w:rPr>
          <w:rFonts w:asciiTheme="majorBidi" w:hAnsiTheme="majorBidi"/>
          <w:b/>
          <w:bCs/>
        </w:rPr>
      </w:pPr>
      <w:bookmarkStart w:id="12" w:name="_Toc92905341"/>
      <w:r w:rsidRPr="00E83E0A">
        <w:rPr>
          <w:rFonts w:asciiTheme="majorBidi" w:hAnsiTheme="majorBidi"/>
          <w:b/>
          <w:bCs/>
        </w:rPr>
        <w:t xml:space="preserve">3.2 </w:t>
      </w:r>
      <w:r w:rsidR="00003DE1" w:rsidRPr="00E83E0A">
        <w:rPr>
          <w:rFonts w:asciiTheme="majorBidi" w:hAnsiTheme="majorBidi"/>
          <w:b/>
          <w:bCs/>
        </w:rPr>
        <w:t>Similarities</w:t>
      </w:r>
      <w:bookmarkEnd w:id="12"/>
      <w:r w:rsidR="00003DE1" w:rsidRPr="00E83E0A">
        <w:rPr>
          <w:rFonts w:asciiTheme="majorBidi" w:hAnsiTheme="majorBidi"/>
          <w:b/>
          <w:bCs/>
        </w:rPr>
        <w:t xml:space="preserve"> </w:t>
      </w:r>
    </w:p>
    <w:tbl>
      <w:tblPr>
        <w:tblW w:w="7641" w:type="dxa"/>
        <w:tblInd w:w="4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457"/>
        <w:gridCol w:w="1780"/>
        <w:gridCol w:w="1634"/>
        <w:gridCol w:w="1964"/>
      </w:tblGrid>
      <w:tr w:rsidR="00310B33" w:rsidRPr="00E83E0A" w14:paraId="2F0D40FA" w14:textId="77777777" w:rsidTr="00310B33">
        <w:trPr>
          <w:trHeight w:val="300"/>
        </w:trPr>
        <w:tc>
          <w:tcPr>
            <w:tcW w:w="960" w:type="dxa"/>
            <w:shd w:val="clear" w:color="auto" w:fill="auto"/>
            <w:noWrap/>
            <w:vAlign w:val="bottom"/>
            <w:hideMark/>
          </w:tcPr>
          <w:p w14:paraId="72EEBCA9" w14:textId="77777777" w:rsidR="00310B33" w:rsidRPr="00E83E0A" w:rsidRDefault="00310B33" w:rsidP="00310B33">
            <w:pPr>
              <w:spacing w:after="0" w:line="240" w:lineRule="auto"/>
              <w:rPr>
                <w:rFonts w:asciiTheme="majorBidi" w:eastAsia="Times New Roman" w:hAnsiTheme="majorBidi" w:cstheme="majorBidi"/>
                <w:sz w:val="24"/>
                <w:szCs w:val="24"/>
              </w:rPr>
            </w:pPr>
          </w:p>
        </w:tc>
        <w:tc>
          <w:tcPr>
            <w:tcW w:w="1421" w:type="dxa"/>
            <w:shd w:val="clear" w:color="auto" w:fill="auto"/>
            <w:noWrap/>
            <w:vAlign w:val="bottom"/>
            <w:hideMark/>
          </w:tcPr>
          <w:p w14:paraId="4BC8A0A5" w14:textId="77777777" w:rsidR="00310B33" w:rsidRPr="00E83E0A" w:rsidRDefault="00310B33" w:rsidP="00310B33">
            <w:pPr>
              <w:spacing w:after="0" w:line="240" w:lineRule="auto"/>
              <w:rPr>
                <w:rFonts w:asciiTheme="majorBidi" w:eastAsia="Times New Roman" w:hAnsiTheme="majorBidi" w:cstheme="majorBidi"/>
                <w:sz w:val="20"/>
                <w:szCs w:val="20"/>
              </w:rPr>
            </w:pPr>
          </w:p>
        </w:tc>
        <w:tc>
          <w:tcPr>
            <w:tcW w:w="1780" w:type="dxa"/>
            <w:shd w:val="clear" w:color="auto" w:fill="auto"/>
            <w:noWrap/>
            <w:vAlign w:val="bottom"/>
            <w:hideMark/>
          </w:tcPr>
          <w:p w14:paraId="6AC7C084" w14:textId="77777777" w:rsidR="00310B33" w:rsidRPr="00E83E0A" w:rsidRDefault="00310B33" w:rsidP="00310B33">
            <w:pPr>
              <w:spacing w:after="0" w:line="240" w:lineRule="auto"/>
              <w:rPr>
                <w:rFonts w:asciiTheme="majorBidi" w:eastAsia="Times New Roman" w:hAnsiTheme="majorBidi" w:cstheme="majorBidi"/>
                <w:color w:val="000000"/>
              </w:rPr>
            </w:pPr>
            <w:r w:rsidRPr="00E83E0A">
              <w:rPr>
                <w:rFonts w:asciiTheme="majorBidi" w:eastAsia="Times New Roman" w:hAnsiTheme="majorBidi" w:cstheme="majorBidi"/>
                <w:color w:val="000000"/>
              </w:rPr>
              <w:t>Similarity</w:t>
            </w:r>
          </w:p>
        </w:tc>
        <w:tc>
          <w:tcPr>
            <w:tcW w:w="1520" w:type="dxa"/>
            <w:shd w:val="clear" w:color="auto" w:fill="auto"/>
            <w:noWrap/>
            <w:vAlign w:val="bottom"/>
            <w:hideMark/>
          </w:tcPr>
          <w:p w14:paraId="0C317B59" w14:textId="77777777" w:rsidR="00310B33" w:rsidRPr="00E83E0A" w:rsidRDefault="00310B33" w:rsidP="00310B33">
            <w:pPr>
              <w:spacing w:after="0" w:line="240" w:lineRule="auto"/>
              <w:rPr>
                <w:rFonts w:asciiTheme="majorBidi" w:eastAsia="Times New Roman" w:hAnsiTheme="majorBidi" w:cstheme="majorBidi"/>
                <w:color w:val="000000"/>
              </w:rPr>
            </w:pPr>
            <w:r w:rsidRPr="00E83E0A">
              <w:rPr>
                <w:rFonts w:asciiTheme="majorBidi" w:eastAsia="Times New Roman" w:hAnsiTheme="majorBidi" w:cstheme="majorBidi"/>
                <w:color w:val="000000"/>
              </w:rPr>
              <w:t>CDS_Similarity</w:t>
            </w:r>
          </w:p>
        </w:tc>
        <w:tc>
          <w:tcPr>
            <w:tcW w:w="1960" w:type="dxa"/>
            <w:shd w:val="clear" w:color="auto" w:fill="auto"/>
            <w:noWrap/>
            <w:vAlign w:val="bottom"/>
            <w:hideMark/>
          </w:tcPr>
          <w:p w14:paraId="6155AE51" w14:textId="77777777" w:rsidR="00310B33" w:rsidRPr="00E83E0A" w:rsidRDefault="00310B33" w:rsidP="00310B33">
            <w:pPr>
              <w:spacing w:after="0" w:line="240" w:lineRule="auto"/>
              <w:rPr>
                <w:rFonts w:asciiTheme="majorBidi" w:eastAsia="Times New Roman" w:hAnsiTheme="majorBidi" w:cstheme="majorBidi"/>
                <w:color w:val="000000"/>
              </w:rPr>
            </w:pPr>
            <w:r w:rsidRPr="00E83E0A">
              <w:rPr>
                <w:rFonts w:asciiTheme="majorBidi" w:eastAsia="Times New Roman" w:hAnsiTheme="majorBidi" w:cstheme="majorBidi"/>
                <w:color w:val="000000"/>
              </w:rPr>
              <w:t>nonCDS_Similarity</w:t>
            </w:r>
          </w:p>
        </w:tc>
      </w:tr>
      <w:tr w:rsidR="00310B33" w:rsidRPr="00E83E0A" w14:paraId="3A34100B" w14:textId="77777777" w:rsidTr="00310B33">
        <w:trPr>
          <w:trHeight w:val="300"/>
        </w:trPr>
        <w:tc>
          <w:tcPr>
            <w:tcW w:w="960" w:type="dxa"/>
            <w:shd w:val="clear" w:color="auto" w:fill="auto"/>
            <w:noWrap/>
            <w:vAlign w:val="bottom"/>
            <w:hideMark/>
          </w:tcPr>
          <w:p w14:paraId="2A8291B6" w14:textId="77777777" w:rsidR="00310B33" w:rsidRPr="00E83E0A" w:rsidRDefault="00310B33" w:rsidP="00310B33">
            <w:pPr>
              <w:spacing w:after="0" w:line="240" w:lineRule="auto"/>
              <w:jc w:val="right"/>
              <w:rPr>
                <w:rFonts w:asciiTheme="majorBidi" w:eastAsia="Times New Roman" w:hAnsiTheme="majorBidi" w:cstheme="majorBidi"/>
                <w:color w:val="000000"/>
              </w:rPr>
            </w:pPr>
            <w:r w:rsidRPr="00E83E0A">
              <w:rPr>
                <w:rFonts w:asciiTheme="majorBidi" w:eastAsia="Times New Roman" w:hAnsiTheme="majorBidi" w:cstheme="majorBidi"/>
                <w:color w:val="000000"/>
              </w:rPr>
              <w:t>1</w:t>
            </w:r>
          </w:p>
        </w:tc>
        <w:tc>
          <w:tcPr>
            <w:tcW w:w="1421" w:type="dxa"/>
            <w:shd w:val="clear" w:color="auto" w:fill="auto"/>
            <w:noWrap/>
            <w:vAlign w:val="bottom"/>
            <w:hideMark/>
          </w:tcPr>
          <w:p w14:paraId="6E1CB341" w14:textId="77777777" w:rsidR="00310B33" w:rsidRPr="00E83E0A" w:rsidRDefault="00310B33" w:rsidP="00310B33">
            <w:pPr>
              <w:spacing w:after="0" w:line="240" w:lineRule="auto"/>
              <w:rPr>
                <w:rFonts w:asciiTheme="majorBidi" w:eastAsia="Times New Roman" w:hAnsiTheme="majorBidi" w:cstheme="majorBidi"/>
                <w:color w:val="000000"/>
              </w:rPr>
            </w:pPr>
            <w:r w:rsidRPr="00E83E0A">
              <w:rPr>
                <w:rFonts w:asciiTheme="majorBidi" w:eastAsia="Times New Roman" w:hAnsiTheme="majorBidi" w:cstheme="majorBidi"/>
                <w:color w:val="000000"/>
              </w:rPr>
              <w:t>KJ813439.1</w:t>
            </w:r>
          </w:p>
        </w:tc>
        <w:tc>
          <w:tcPr>
            <w:tcW w:w="1780" w:type="dxa"/>
            <w:shd w:val="clear" w:color="auto" w:fill="auto"/>
            <w:noWrap/>
            <w:vAlign w:val="bottom"/>
            <w:hideMark/>
          </w:tcPr>
          <w:p w14:paraId="5E15B108" w14:textId="77777777" w:rsidR="00310B33" w:rsidRPr="00E83E0A" w:rsidRDefault="00310B33" w:rsidP="00310B33">
            <w:pPr>
              <w:spacing w:after="0" w:line="240" w:lineRule="auto"/>
              <w:jc w:val="right"/>
              <w:rPr>
                <w:rFonts w:asciiTheme="majorBidi" w:eastAsia="Times New Roman" w:hAnsiTheme="majorBidi" w:cstheme="majorBidi"/>
                <w:color w:val="000000"/>
              </w:rPr>
            </w:pPr>
            <w:r w:rsidRPr="00E83E0A">
              <w:rPr>
                <w:rFonts w:asciiTheme="majorBidi" w:eastAsia="Times New Roman" w:hAnsiTheme="majorBidi" w:cstheme="majorBidi"/>
                <w:color w:val="000000"/>
              </w:rPr>
              <w:t>0.68</w:t>
            </w:r>
          </w:p>
        </w:tc>
        <w:tc>
          <w:tcPr>
            <w:tcW w:w="1520" w:type="dxa"/>
            <w:shd w:val="clear" w:color="auto" w:fill="auto"/>
            <w:noWrap/>
            <w:vAlign w:val="bottom"/>
            <w:hideMark/>
          </w:tcPr>
          <w:p w14:paraId="013579D2" w14:textId="77777777" w:rsidR="00310B33" w:rsidRPr="00E83E0A" w:rsidRDefault="00310B33" w:rsidP="00310B33">
            <w:pPr>
              <w:spacing w:after="0" w:line="240" w:lineRule="auto"/>
              <w:jc w:val="right"/>
              <w:rPr>
                <w:rFonts w:asciiTheme="majorBidi" w:eastAsia="Times New Roman" w:hAnsiTheme="majorBidi" w:cstheme="majorBidi"/>
                <w:color w:val="000000"/>
              </w:rPr>
            </w:pPr>
            <w:r w:rsidRPr="00E83E0A">
              <w:rPr>
                <w:rFonts w:asciiTheme="majorBidi" w:eastAsia="Times New Roman" w:hAnsiTheme="majorBidi" w:cstheme="majorBidi"/>
                <w:color w:val="000000"/>
              </w:rPr>
              <w:t>0.684015123</w:t>
            </w:r>
          </w:p>
        </w:tc>
        <w:tc>
          <w:tcPr>
            <w:tcW w:w="1960" w:type="dxa"/>
            <w:shd w:val="clear" w:color="auto" w:fill="auto"/>
            <w:noWrap/>
            <w:vAlign w:val="bottom"/>
            <w:hideMark/>
          </w:tcPr>
          <w:p w14:paraId="7B8F0EB4" w14:textId="77777777" w:rsidR="00310B33" w:rsidRPr="00E83E0A" w:rsidRDefault="00310B33" w:rsidP="00310B33">
            <w:pPr>
              <w:spacing w:after="0" w:line="240" w:lineRule="auto"/>
              <w:jc w:val="right"/>
              <w:rPr>
                <w:rFonts w:asciiTheme="majorBidi" w:eastAsia="Times New Roman" w:hAnsiTheme="majorBidi" w:cstheme="majorBidi"/>
                <w:color w:val="000000"/>
              </w:rPr>
            </w:pPr>
            <w:r w:rsidRPr="00E83E0A">
              <w:rPr>
                <w:rFonts w:asciiTheme="majorBidi" w:eastAsia="Times New Roman" w:hAnsiTheme="majorBidi" w:cstheme="majorBidi"/>
                <w:color w:val="000000"/>
              </w:rPr>
              <w:t>0.584501845</w:t>
            </w:r>
          </w:p>
        </w:tc>
      </w:tr>
      <w:tr w:rsidR="00310B33" w:rsidRPr="00E83E0A" w14:paraId="209171AA" w14:textId="77777777" w:rsidTr="00310B33">
        <w:trPr>
          <w:trHeight w:val="300"/>
        </w:trPr>
        <w:tc>
          <w:tcPr>
            <w:tcW w:w="960" w:type="dxa"/>
            <w:shd w:val="clear" w:color="auto" w:fill="auto"/>
            <w:noWrap/>
            <w:vAlign w:val="bottom"/>
            <w:hideMark/>
          </w:tcPr>
          <w:p w14:paraId="7A5856BA" w14:textId="77777777" w:rsidR="00310B33" w:rsidRPr="00E83E0A" w:rsidRDefault="00310B33" w:rsidP="00310B33">
            <w:pPr>
              <w:spacing w:after="0" w:line="240" w:lineRule="auto"/>
              <w:jc w:val="right"/>
              <w:rPr>
                <w:rFonts w:asciiTheme="majorBidi" w:eastAsia="Times New Roman" w:hAnsiTheme="majorBidi" w:cstheme="majorBidi"/>
                <w:color w:val="000000"/>
              </w:rPr>
            </w:pPr>
            <w:r w:rsidRPr="00E83E0A">
              <w:rPr>
                <w:rFonts w:asciiTheme="majorBidi" w:eastAsia="Times New Roman" w:hAnsiTheme="majorBidi" w:cstheme="majorBidi"/>
                <w:color w:val="000000"/>
              </w:rPr>
              <w:t>2</w:t>
            </w:r>
          </w:p>
        </w:tc>
        <w:tc>
          <w:tcPr>
            <w:tcW w:w="1421" w:type="dxa"/>
            <w:shd w:val="clear" w:color="auto" w:fill="auto"/>
            <w:noWrap/>
            <w:vAlign w:val="bottom"/>
            <w:hideMark/>
          </w:tcPr>
          <w:p w14:paraId="2A040A85" w14:textId="77777777" w:rsidR="00310B33" w:rsidRPr="00E83E0A" w:rsidRDefault="00310B33" w:rsidP="00310B33">
            <w:pPr>
              <w:spacing w:after="0" w:line="240" w:lineRule="auto"/>
              <w:rPr>
                <w:rFonts w:asciiTheme="majorBidi" w:eastAsia="Times New Roman" w:hAnsiTheme="majorBidi" w:cstheme="majorBidi"/>
                <w:color w:val="000000"/>
              </w:rPr>
            </w:pPr>
            <w:r w:rsidRPr="00E83E0A">
              <w:rPr>
                <w:rFonts w:asciiTheme="majorBidi" w:eastAsia="Times New Roman" w:hAnsiTheme="majorBidi" w:cstheme="majorBidi"/>
                <w:color w:val="000000"/>
              </w:rPr>
              <w:t>KP209306.1</w:t>
            </w:r>
          </w:p>
        </w:tc>
        <w:tc>
          <w:tcPr>
            <w:tcW w:w="1780" w:type="dxa"/>
            <w:shd w:val="clear" w:color="auto" w:fill="auto"/>
            <w:noWrap/>
            <w:vAlign w:val="bottom"/>
            <w:hideMark/>
          </w:tcPr>
          <w:p w14:paraId="781447FC" w14:textId="77777777" w:rsidR="00310B33" w:rsidRPr="00E83E0A" w:rsidRDefault="00310B33" w:rsidP="00310B33">
            <w:pPr>
              <w:spacing w:after="0" w:line="240" w:lineRule="auto"/>
              <w:jc w:val="right"/>
              <w:rPr>
                <w:rFonts w:asciiTheme="majorBidi" w:eastAsia="Times New Roman" w:hAnsiTheme="majorBidi" w:cstheme="majorBidi"/>
                <w:color w:val="000000"/>
              </w:rPr>
            </w:pPr>
            <w:r w:rsidRPr="00E83E0A">
              <w:rPr>
                <w:rFonts w:asciiTheme="majorBidi" w:eastAsia="Times New Roman" w:hAnsiTheme="majorBidi" w:cstheme="majorBidi"/>
                <w:color w:val="000000"/>
              </w:rPr>
              <w:t>0.68</w:t>
            </w:r>
          </w:p>
        </w:tc>
        <w:tc>
          <w:tcPr>
            <w:tcW w:w="1520" w:type="dxa"/>
            <w:shd w:val="clear" w:color="auto" w:fill="auto"/>
            <w:noWrap/>
            <w:vAlign w:val="bottom"/>
            <w:hideMark/>
          </w:tcPr>
          <w:p w14:paraId="3D1A8D2D" w14:textId="77777777" w:rsidR="00310B33" w:rsidRPr="00E83E0A" w:rsidRDefault="00310B33" w:rsidP="00310B33">
            <w:pPr>
              <w:spacing w:after="0" w:line="240" w:lineRule="auto"/>
              <w:jc w:val="right"/>
              <w:rPr>
                <w:rFonts w:asciiTheme="majorBidi" w:eastAsia="Times New Roman" w:hAnsiTheme="majorBidi" w:cstheme="majorBidi"/>
                <w:color w:val="000000"/>
              </w:rPr>
            </w:pPr>
            <w:r w:rsidRPr="00E83E0A">
              <w:rPr>
                <w:rFonts w:asciiTheme="majorBidi" w:eastAsia="Times New Roman" w:hAnsiTheme="majorBidi" w:cstheme="majorBidi"/>
                <w:color w:val="000000"/>
              </w:rPr>
              <w:t>0.684049184</w:t>
            </w:r>
          </w:p>
        </w:tc>
        <w:tc>
          <w:tcPr>
            <w:tcW w:w="1960" w:type="dxa"/>
            <w:shd w:val="clear" w:color="auto" w:fill="auto"/>
            <w:noWrap/>
            <w:vAlign w:val="bottom"/>
            <w:hideMark/>
          </w:tcPr>
          <w:p w14:paraId="3EA6D04A" w14:textId="77777777" w:rsidR="00310B33" w:rsidRPr="00E83E0A" w:rsidRDefault="00310B33" w:rsidP="00310B33">
            <w:pPr>
              <w:spacing w:after="0" w:line="240" w:lineRule="auto"/>
              <w:jc w:val="right"/>
              <w:rPr>
                <w:rFonts w:asciiTheme="majorBidi" w:eastAsia="Times New Roman" w:hAnsiTheme="majorBidi" w:cstheme="majorBidi"/>
                <w:color w:val="000000"/>
              </w:rPr>
            </w:pPr>
            <w:r w:rsidRPr="00E83E0A">
              <w:rPr>
                <w:rFonts w:asciiTheme="majorBidi" w:eastAsia="Times New Roman" w:hAnsiTheme="majorBidi" w:cstheme="majorBidi"/>
                <w:color w:val="000000"/>
              </w:rPr>
              <w:t>0.584501845</w:t>
            </w:r>
          </w:p>
        </w:tc>
      </w:tr>
      <w:tr w:rsidR="00310B33" w:rsidRPr="00E83E0A" w14:paraId="3B710B44" w14:textId="77777777" w:rsidTr="00310B33">
        <w:trPr>
          <w:trHeight w:val="300"/>
        </w:trPr>
        <w:tc>
          <w:tcPr>
            <w:tcW w:w="960" w:type="dxa"/>
            <w:shd w:val="clear" w:color="auto" w:fill="auto"/>
            <w:noWrap/>
            <w:vAlign w:val="bottom"/>
            <w:hideMark/>
          </w:tcPr>
          <w:p w14:paraId="06C244E1" w14:textId="77777777" w:rsidR="00310B33" w:rsidRPr="00E83E0A" w:rsidRDefault="00310B33" w:rsidP="00310B33">
            <w:pPr>
              <w:spacing w:after="0" w:line="240" w:lineRule="auto"/>
              <w:jc w:val="right"/>
              <w:rPr>
                <w:rFonts w:asciiTheme="majorBidi" w:eastAsia="Times New Roman" w:hAnsiTheme="majorBidi" w:cstheme="majorBidi"/>
                <w:color w:val="000000"/>
              </w:rPr>
            </w:pPr>
            <w:r w:rsidRPr="00E83E0A">
              <w:rPr>
                <w:rFonts w:asciiTheme="majorBidi" w:eastAsia="Times New Roman" w:hAnsiTheme="majorBidi" w:cstheme="majorBidi"/>
                <w:color w:val="000000"/>
              </w:rPr>
              <w:t>3</w:t>
            </w:r>
          </w:p>
        </w:tc>
        <w:tc>
          <w:tcPr>
            <w:tcW w:w="1421" w:type="dxa"/>
            <w:shd w:val="clear" w:color="auto" w:fill="auto"/>
            <w:noWrap/>
            <w:vAlign w:val="bottom"/>
            <w:hideMark/>
          </w:tcPr>
          <w:p w14:paraId="65D90F1A" w14:textId="77777777" w:rsidR="00310B33" w:rsidRPr="00E83E0A" w:rsidRDefault="00310B33" w:rsidP="00310B33">
            <w:pPr>
              <w:spacing w:after="0" w:line="240" w:lineRule="auto"/>
              <w:rPr>
                <w:rFonts w:asciiTheme="majorBidi" w:eastAsia="Times New Roman" w:hAnsiTheme="majorBidi" w:cstheme="majorBidi"/>
                <w:color w:val="000000"/>
              </w:rPr>
            </w:pPr>
            <w:r w:rsidRPr="00E83E0A">
              <w:rPr>
                <w:rFonts w:asciiTheme="majorBidi" w:eastAsia="Times New Roman" w:hAnsiTheme="majorBidi" w:cstheme="majorBidi"/>
                <w:color w:val="000000"/>
              </w:rPr>
              <w:t>KT156560.1</w:t>
            </w:r>
          </w:p>
        </w:tc>
        <w:tc>
          <w:tcPr>
            <w:tcW w:w="1780" w:type="dxa"/>
            <w:shd w:val="clear" w:color="auto" w:fill="auto"/>
            <w:noWrap/>
            <w:vAlign w:val="bottom"/>
            <w:hideMark/>
          </w:tcPr>
          <w:p w14:paraId="53254E75" w14:textId="77777777" w:rsidR="00310B33" w:rsidRPr="00E83E0A" w:rsidRDefault="00310B33" w:rsidP="00310B33">
            <w:pPr>
              <w:spacing w:after="0" w:line="240" w:lineRule="auto"/>
              <w:jc w:val="right"/>
              <w:rPr>
                <w:rFonts w:asciiTheme="majorBidi" w:eastAsia="Times New Roman" w:hAnsiTheme="majorBidi" w:cstheme="majorBidi"/>
                <w:color w:val="000000"/>
              </w:rPr>
            </w:pPr>
            <w:r w:rsidRPr="00E83E0A">
              <w:rPr>
                <w:rFonts w:asciiTheme="majorBidi" w:eastAsia="Times New Roman" w:hAnsiTheme="majorBidi" w:cstheme="majorBidi"/>
                <w:color w:val="000000"/>
              </w:rPr>
              <w:t>0.68</w:t>
            </w:r>
          </w:p>
        </w:tc>
        <w:tc>
          <w:tcPr>
            <w:tcW w:w="1520" w:type="dxa"/>
            <w:shd w:val="clear" w:color="auto" w:fill="auto"/>
            <w:noWrap/>
            <w:vAlign w:val="bottom"/>
            <w:hideMark/>
          </w:tcPr>
          <w:p w14:paraId="593FBB90" w14:textId="77777777" w:rsidR="00310B33" w:rsidRPr="00E83E0A" w:rsidRDefault="00310B33" w:rsidP="00310B33">
            <w:pPr>
              <w:spacing w:after="0" w:line="240" w:lineRule="auto"/>
              <w:jc w:val="right"/>
              <w:rPr>
                <w:rFonts w:asciiTheme="majorBidi" w:eastAsia="Times New Roman" w:hAnsiTheme="majorBidi" w:cstheme="majorBidi"/>
                <w:color w:val="000000"/>
              </w:rPr>
            </w:pPr>
            <w:r w:rsidRPr="00E83E0A">
              <w:rPr>
                <w:rFonts w:asciiTheme="majorBidi" w:eastAsia="Times New Roman" w:hAnsiTheme="majorBidi" w:cstheme="majorBidi"/>
                <w:color w:val="000000"/>
              </w:rPr>
              <w:t>0.684049184</w:t>
            </w:r>
          </w:p>
        </w:tc>
        <w:tc>
          <w:tcPr>
            <w:tcW w:w="1960" w:type="dxa"/>
            <w:shd w:val="clear" w:color="auto" w:fill="auto"/>
            <w:noWrap/>
            <w:vAlign w:val="bottom"/>
            <w:hideMark/>
          </w:tcPr>
          <w:p w14:paraId="7D0B7414" w14:textId="77777777" w:rsidR="00310B33" w:rsidRPr="00E83E0A" w:rsidRDefault="00310B33" w:rsidP="00310B33">
            <w:pPr>
              <w:spacing w:after="0" w:line="240" w:lineRule="auto"/>
              <w:jc w:val="right"/>
              <w:rPr>
                <w:rFonts w:asciiTheme="majorBidi" w:eastAsia="Times New Roman" w:hAnsiTheme="majorBidi" w:cstheme="majorBidi"/>
                <w:color w:val="000000"/>
              </w:rPr>
            </w:pPr>
            <w:r w:rsidRPr="00E83E0A">
              <w:rPr>
                <w:rFonts w:asciiTheme="majorBidi" w:eastAsia="Times New Roman" w:hAnsiTheme="majorBidi" w:cstheme="majorBidi"/>
                <w:color w:val="000000"/>
              </w:rPr>
              <w:t>0.584501845</w:t>
            </w:r>
          </w:p>
        </w:tc>
      </w:tr>
      <w:tr w:rsidR="00310B33" w:rsidRPr="00E83E0A" w14:paraId="2F732D7B" w14:textId="77777777" w:rsidTr="00310B33">
        <w:trPr>
          <w:trHeight w:val="300"/>
        </w:trPr>
        <w:tc>
          <w:tcPr>
            <w:tcW w:w="960" w:type="dxa"/>
            <w:shd w:val="clear" w:color="auto" w:fill="auto"/>
            <w:noWrap/>
            <w:vAlign w:val="bottom"/>
            <w:hideMark/>
          </w:tcPr>
          <w:p w14:paraId="7ACA0E09" w14:textId="77777777" w:rsidR="00310B33" w:rsidRPr="00E83E0A" w:rsidRDefault="00310B33" w:rsidP="00310B33">
            <w:pPr>
              <w:spacing w:after="0" w:line="240" w:lineRule="auto"/>
              <w:jc w:val="right"/>
              <w:rPr>
                <w:rFonts w:asciiTheme="majorBidi" w:eastAsia="Times New Roman" w:hAnsiTheme="majorBidi" w:cstheme="majorBidi"/>
                <w:color w:val="000000"/>
              </w:rPr>
            </w:pPr>
            <w:r w:rsidRPr="00E83E0A">
              <w:rPr>
                <w:rFonts w:asciiTheme="majorBidi" w:eastAsia="Times New Roman" w:hAnsiTheme="majorBidi" w:cstheme="majorBidi"/>
                <w:color w:val="000000"/>
              </w:rPr>
              <w:t>4</w:t>
            </w:r>
          </w:p>
        </w:tc>
        <w:tc>
          <w:tcPr>
            <w:tcW w:w="1421" w:type="dxa"/>
            <w:shd w:val="clear" w:color="auto" w:fill="auto"/>
            <w:noWrap/>
            <w:vAlign w:val="bottom"/>
            <w:hideMark/>
          </w:tcPr>
          <w:p w14:paraId="34896369" w14:textId="77777777" w:rsidR="00310B33" w:rsidRPr="00E83E0A" w:rsidRDefault="00310B33" w:rsidP="00310B33">
            <w:pPr>
              <w:spacing w:after="0" w:line="240" w:lineRule="auto"/>
              <w:rPr>
                <w:rFonts w:asciiTheme="majorBidi" w:eastAsia="Times New Roman" w:hAnsiTheme="majorBidi" w:cstheme="majorBidi"/>
                <w:color w:val="000000"/>
              </w:rPr>
            </w:pPr>
            <w:r w:rsidRPr="00E83E0A">
              <w:rPr>
                <w:rFonts w:asciiTheme="majorBidi" w:eastAsia="Times New Roman" w:hAnsiTheme="majorBidi" w:cstheme="majorBidi"/>
                <w:color w:val="000000"/>
              </w:rPr>
              <w:t>NC_009019.1</w:t>
            </w:r>
          </w:p>
        </w:tc>
        <w:tc>
          <w:tcPr>
            <w:tcW w:w="1780" w:type="dxa"/>
            <w:shd w:val="clear" w:color="auto" w:fill="auto"/>
            <w:noWrap/>
            <w:vAlign w:val="bottom"/>
            <w:hideMark/>
          </w:tcPr>
          <w:p w14:paraId="15B77B9A" w14:textId="77777777" w:rsidR="00310B33" w:rsidRPr="00E83E0A" w:rsidRDefault="00310B33" w:rsidP="00310B33">
            <w:pPr>
              <w:spacing w:after="0" w:line="240" w:lineRule="auto"/>
              <w:jc w:val="right"/>
              <w:rPr>
                <w:rFonts w:asciiTheme="majorBidi" w:eastAsia="Times New Roman" w:hAnsiTheme="majorBidi" w:cstheme="majorBidi"/>
                <w:color w:val="000000"/>
              </w:rPr>
            </w:pPr>
            <w:r w:rsidRPr="00E83E0A">
              <w:rPr>
                <w:rFonts w:asciiTheme="majorBidi" w:eastAsia="Times New Roman" w:hAnsiTheme="majorBidi" w:cstheme="majorBidi"/>
                <w:color w:val="000000"/>
              </w:rPr>
              <w:t>0.66</w:t>
            </w:r>
          </w:p>
        </w:tc>
        <w:tc>
          <w:tcPr>
            <w:tcW w:w="1520" w:type="dxa"/>
            <w:shd w:val="clear" w:color="auto" w:fill="auto"/>
            <w:noWrap/>
            <w:vAlign w:val="bottom"/>
            <w:hideMark/>
          </w:tcPr>
          <w:p w14:paraId="3B0D8F39" w14:textId="77777777" w:rsidR="00310B33" w:rsidRPr="00E83E0A" w:rsidRDefault="00310B33" w:rsidP="00310B33">
            <w:pPr>
              <w:spacing w:after="0" w:line="240" w:lineRule="auto"/>
              <w:jc w:val="right"/>
              <w:rPr>
                <w:rFonts w:asciiTheme="majorBidi" w:eastAsia="Times New Roman" w:hAnsiTheme="majorBidi" w:cstheme="majorBidi"/>
                <w:color w:val="000000"/>
              </w:rPr>
            </w:pPr>
            <w:r w:rsidRPr="00E83E0A">
              <w:rPr>
                <w:rFonts w:asciiTheme="majorBidi" w:eastAsia="Times New Roman" w:hAnsiTheme="majorBidi" w:cstheme="majorBidi"/>
                <w:color w:val="000000"/>
              </w:rPr>
              <w:t>0.666643959</w:t>
            </w:r>
          </w:p>
        </w:tc>
        <w:tc>
          <w:tcPr>
            <w:tcW w:w="1960" w:type="dxa"/>
            <w:shd w:val="clear" w:color="auto" w:fill="auto"/>
            <w:noWrap/>
            <w:vAlign w:val="bottom"/>
            <w:hideMark/>
          </w:tcPr>
          <w:p w14:paraId="123C541A" w14:textId="77777777" w:rsidR="00310B33" w:rsidRPr="00E83E0A" w:rsidRDefault="00310B33" w:rsidP="00310B33">
            <w:pPr>
              <w:spacing w:after="0" w:line="240" w:lineRule="auto"/>
              <w:jc w:val="right"/>
              <w:rPr>
                <w:rFonts w:asciiTheme="majorBidi" w:eastAsia="Times New Roman" w:hAnsiTheme="majorBidi" w:cstheme="majorBidi"/>
                <w:color w:val="000000"/>
              </w:rPr>
            </w:pPr>
            <w:r w:rsidRPr="00E83E0A">
              <w:rPr>
                <w:rFonts w:asciiTheme="majorBidi" w:eastAsia="Times New Roman" w:hAnsiTheme="majorBidi" w:cstheme="majorBidi"/>
                <w:color w:val="000000"/>
              </w:rPr>
              <w:t>0.461254613</w:t>
            </w:r>
          </w:p>
        </w:tc>
      </w:tr>
      <w:tr w:rsidR="00310B33" w:rsidRPr="00E83E0A" w14:paraId="21F86799" w14:textId="77777777" w:rsidTr="00310B33">
        <w:trPr>
          <w:trHeight w:val="300"/>
        </w:trPr>
        <w:tc>
          <w:tcPr>
            <w:tcW w:w="960" w:type="dxa"/>
            <w:shd w:val="clear" w:color="auto" w:fill="auto"/>
            <w:noWrap/>
            <w:vAlign w:val="bottom"/>
            <w:hideMark/>
          </w:tcPr>
          <w:p w14:paraId="70A49ED3" w14:textId="77777777" w:rsidR="00310B33" w:rsidRPr="00E83E0A" w:rsidRDefault="00310B33" w:rsidP="00310B33">
            <w:pPr>
              <w:spacing w:after="0" w:line="240" w:lineRule="auto"/>
              <w:jc w:val="right"/>
              <w:rPr>
                <w:rFonts w:asciiTheme="majorBidi" w:eastAsia="Times New Roman" w:hAnsiTheme="majorBidi" w:cstheme="majorBidi"/>
                <w:color w:val="000000"/>
              </w:rPr>
            </w:pPr>
            <w:r w:rsidRPr="00E83E0A">
              <w:rPr>
                <w:rFonts w:asciiTheme="majorBidi" w:eastAsia="Times New Roman" w:hAnsiTheme="majorBidi" w:cstheme="majorBidi"/>
                <w:color w:val="000000"/>
              </w:rPr>
              <w:t>5</w:t>
            </w:r>
          </w:p>
        </w:tc>
        <w:tc>
          <w:tcPr>
            <w:tcW w:w="1421" w:type="dxa"/>
            <w:shd w:val="clear" w:color="auto" w:fill="auto"/>
            <w:noWrap/>
            <w:vAlign w:val="bottom"/>
            <w:hideMark/>
          </w:tcPr>
          <w:p w14:paraId="766DE801" w14:textId="77777777" w:rsidR="00310B33" w:rsidRPr="00E83E0A" w:rsidRDefault="00310B33" w:rsidP="00310B33">
            <w:pPr>
              <w:spacing w:after="0" w:line="240" w:lineRule="auto"/>
              <w:rPr>
                <w:rFonts w:asciiTheme="majorBidi" w:eastAsia="Times New Roman" w:hAnsiTheme="majorBidi" w:cstheme="majorBidi"/>
                <w:color w:val="000000"/>
              </w:rPr>
            </w:pPr>
            <w:r w:rsidRPr="00E83E0A">
              <w:rPr>
                <w:rFonts w:asciiTheme="majorBidi" w:eastAsia="Times New Roman" w:hAnsiTheme="majorBidi" w:cstheme="majorBidi"/>
                <w:color w:val="000000"/>
              </w:rPr>
              <w:t>KC545386.1</w:t>
            </w:r>
          </w:p>
        </w:tc>
        <w:tc>
          <w:tcPr>
            <w:tcW w:w="1780" w:type="dxa"/>
            <w:shd w:val="clear" w:color="auto" w:fill="auto"/>
            <w:noWrap/>
            <w:vAlign w:val="bottom"/>
            <w:hideMark/>
          </w:tcPr>
          <w:p w14:paraId="716A692B" w14:textId="77777777" w:rsidR="00310B33" w:rsidRPr="00E83E0A" w:rsidRDefault="00310B33" w:rsidP="00310B33">
            <w:pPr>
              <w:spacing w:after="0" w:line="240" w:lineRule="auto"/>
              <w:jc w:val="right"/>
              <w:rPr>
                <w:rFonts w:asciiTheme="majorBidi" w:eastAsia="Times New Roman" w:hAnsiTheme="majorBidi" w:cstheme="majorBidi"/>
                <w:color w:val="000000"/>
              </w:rPr>
            </w:pPr>
            <w:r w:rsidRPr="00E83E0A">
              <w:rPr>
                <w:rFonts w:asciiTheme="majorBidi" w:eastAsia="Times New Roman" w:hAnsiTheme="majorBidi" w:cstheme="majorBidi"/>
                <w:color w:val="000000"/>
              </w:rPr>
              <w:t>1</w:t>
            </w:r>
          </w:p>
        </w:tc>
        <w:tc>
          <w:tcPr>
            <w:tcW w:w="1520" w:type="dxa"/>
            <w:shd w:val="clear" w:color="auto" w:fill="auto"/>
            <w:noWrap/>
            <w:vAlign w:val="bottom"/>
            <w:hideMark/>
          </w:tcPr>
          <w:p w14:paraId="1A518BBD" w14:textId="77777777" w:rsidR="00310B33" w:rsidRPr="00E83E0A" w:rsidRDefault="00310B33" w:rsidP="00310B33">
            <w:pPr>
              <w:spacing w:after="0" w:line="240" w:lineRule="auto"/>
              <w:jc w:val="right"/>
              <w:rPr>
                <w:rFonts w:asciiTheme="majorBidi" w:eastAsia="Times New Roman" w:hAnsiTheme="majorBidi" w:cstheme="majorBidi"/>
                <w:color w:val="000000"/>
              </w:rPr>
            </w:pPr>
            <w:r w:rsidRPr="00E83E0A">
              <w:rPr>
                <w:rFonts w:asciiTheme="majorBidi" w:eastAsia="Times New Roman" w:hAnsiTheme="majorBidi" w:cstheme="majorBidi"/>
                <w:color w:val="000000"/>
              </w:rPr>
              <w:t>1</w:t>
            </w:r>
          </w:p>
        </w:tc>
        <w:tc>
          <w:tcPr>
            <w:tcW w:w="1960" w:type="dxa"/>
            <w:shd w:val="clear" w:color="auto" w:fill="auto"/>
            <w:noWrap/>
            <w:vAlign w:val="bottom"/>
            <w:hideMark/>
          </w:tcPr>
          <w:p w14:paraId="456A818A" w14:textId="77777777" w:rsidR="00310B33" w:rsidRPr="00E83E0A" w:rsidRDefault="00310B33" w:rsidP="00310B33">
            <w:pPr>
              <w:spacing w:after="0" w:line="240" w:lineRule="auto"/>
              <w:jc w:val="right"/>
              <w:rPr>
                <w:rFonts w:asciiTheme="majorBidi" w:eastAsia="Times New Roman" w:hAnsiTheme="majorBidi" w:cstheme="majorBidi"/>
                <w:color w:val="000000"/>
              </w:rPr>
            </w:pPr>
            <w:r w:rsidRPr="00E83E0A">
              <w:rPr>
                <w:rFonts w:asciiTheme="majorBidi" w:eastAsia="Times New Roman" w:hAnsiTheme="majorBidi" w:cstheme="majorBidi"/>
                <w:color w:val="000000"/>
              </w:rPr>
              <w:t>1</w:t>
            </w:r>
          </w:p>
        </w:tc>
      </w:tr>
    </w:tbl>
    <w:p w14:paraId="49713B71" w14:textId="28CE894A" w:rsidR="006044C3" w:rsidRPr="00E83E0A" w:rsidRDefault="006044C3" w:rsidP="00E968C8">
      <w:pPr>
        <w:jc w:val="both"/>
        <w:rPr>
          <w:rFonts w:asciiTheme="majorBidi" w:hAnsiTheme="majorBidi" w:cstheme="majorBidi"/>
        </w:rPr>
      </w:pPr>
      <w:r w:rsidRPr="00E83E0A">
        <w:rPr>
          <w:rFonts w:asciiTheme="majorBidi" w:hAnsiTheme="majorBidi" w:cstheme="majorBidi"/>
        </w:rPr>
        <w:t xml:space="preserve"> </w:t>
      </w:r>
    </w:p>
    <w:p w14:paraId="16759701" w14:textId="7C4A9F51" w:rsidR="006044C3" w:rsidRPr="00E83E0A" w:rsidRDefault="006044C3" w:rsidP="00E968C8">
      <w:pPr>
        <w:jc w:val="both"/>
        <w:rPr>
          <w:rFonts w:asciiTheme="majorBidi" w:hAnsiTheme="majorBidi" w:cstheme="majorBidi"/>
        </w:rPr>
      </w:pPr>
      <w:r w:rsidRPr="00E83E0A">
        <w:rPr>
          <w:rFonts w:asciiTheme="majorBidi" w:hAnsiTheme="majorBidi" w:cstheme="majorBidi"/>
        </w:rPr>
        <w:t xml:space="preserve">It is very interesting to see that the first three strains which were from humans are </w:t>
      </w:r>
      <w:r w:rsidR="009855DA" w:rsidRPr="00E83E0A">
        <w:rPr>
          <w:rFonts w:asciiTheme="majorBidi" w:hAnsiTheme="majorBidi" w:cstheme="majorBidi"/>
        </w:rPr>
        <w:t xml:space="preserve">the </w:t>
      </w:r>
      <w:r w:rsidR="00BA28D1" w:rsidRPr="00E83E0A">
        <w:rPr>
          <w:rFonts w:asciiTheme="majorBidi" w:hAnsiTheme="majorBidi" w:cstheme="majorBidi"/>
        </w:rPr>
        <w:t xml:space="preserve">almost the same </w:t>
      </w:r>
      <w:r w:rsidR="00931F9E" w:rsidRPr="00E83E0A">
        <w:rPr>
          <w:rFonts w:asciiTheme="majorBidi" w:hAnsiTheme="majorBidi" w:cstheme="majorBidi"/>
        </w:rPr>
        <w:t>percentage</w:t>
      </w:r>
      <w:r w:rsidR="00EB5439" w:rsidRPr="00E83E0A">
        <w:rPr>
          <w:rFonts w:asciiTheme="majorBidi" w:hAnsiTheme="majorBidi" w:cstheme="majorBidi"/>
        </w:rPr>
        <w:t>,</w:t>
      </w:r>
      <w:r w:rsidR="00931F9E" w:rsidRPr="00E83E0A">
        <w:rPr>
          <w:rFonts w:asciiTheme="majorBidi" w:hAnsiTheme="majorBidi" w:cstheme="majorBidi"/>
        </w:rPr>
        <w:t xml:space="preserve"> </w:t>
      </w:r>
      <w:r w:rsidR="00EB5439" w:rsidRPr="00E83E0A">
        <w:rPr>
          <w:rFonts w:asciiTheme="majorBidi" w:hAnsiTheme="majorBidi" w:cstheme="majorBidi"/>
        </w:rPr>
        <w:t xml:space="preserve">which is </w:t>
      </w:r>
      <w:r w:rsidR="00CF4C26" w:rsidRPr="00E83E0A">
        <w:rPr>
          <w:rFonts w:asciiTheme="majorBidi" w:hAnsiTheme="majorBidi" w:cstheme="majorBidi"/>
        </w:rPr>
        <w:t>68%</w:t>
      </w:r>
      <w:r w:rsidR="00EB5439" w:rsidRPr="00E83E0A">
        <w:rPr>
          <w:rFonts w:asciiTheme="majorBidi" w:hAnsiTheme="majorBidi" w:cstheme="majorBidi"/>
        </w:rPr>
        <w:t>.</w:t>
      </w:r>
      <w:r w:rsidR="00CF4C26" w:rsidRPr="00E83E0A">
        <w:rPr>
          <w:rFonts w:asciiTheme="majorBidi" w:hAnsiTheme="majorBidi" w:cstheme="majorBidi"/>
        </w:rPr>
        <w:t xml:space="preserve"> the first</w:t>
      </w:r>
      <w:r w:rsidR="007B7D96" w:rsidRPr="00E83E0A">
        <w:rPr>
          <w:rFonts w:asciiTheme="majorBidi" w:hAnsiTheme="majorBidi" w:cstheme="majorBidi"/>
        </w:rPr>
        <w:t xml:space="preserve"> one was taken in 12-MAY-2014, second taken in</w:t>
      </w:r>
      <w:r w:rsidR="00C16A13" w:rsidRPr="00E83E0A">
        <w:rPr>
          <w:rFonts w:asciiTheme="majorBidi" w:hAnsiTheme="majorBidi" w:cstheme="majorBidi"/>
        </w:rPr>
        <w:t xml:space="preserve"> 26-NOV-2014 and the last one was from 12-JUNE-2015</w:t>
      </w:r>
      <w:r w:rsidR="009855DA" w:rsidRPr="00E83E0A">
        <w:rPr>
          <w:rFonts w:asciiTheme="majorBidi" w:hAnsiTheme="majorBidi" w:cstheme="majorBidi"/>
        </w:rPr>
        <w:t xml:space="preserve">, but the </w:t>
      </w:r>
      <w:r w:rsidR="00C16A13" w:rsidRPr="00E83E0A">
        <w:rPr>
          <w:rFonts w:asciiTheme="majorBidi" w:hAnsiTheme="majorBidi" w:cstheme="majorBidi"/>
        </w:rPr>
        <w:t>fourth</w:t>
      </w:r>
      <w:r w:rsidR="009855DA" w:rsidRPr="00E83E0A">
        <w:rPr>
          <w:rFonts w:asciiTheme="majorBidi" w:hAnsiTheme="majorBidi" w:cstheme="majorBidi"/>
        </w:rPr>
        <w:t xml:space="preserve"> one that was taken from a bat was </w:t>
      </w:r>
      <w:r w:rsidR="007018AC" w:rsidRPr="00E83E0A">
        <w:rPr>
          <w:rFonts w:asciiTheme="majorBidi" w:hAnsiTheme="majorBidi" w:cstheme="majorBidi"/>
        </w:rPr>
        <w:t xml:space="preserve">one of the earliest in 20-FEB-2007 </w:t>
      </w:r>
      <w:r w:rsidR="000208B5" w:rsidRPr="00E83E0A">
        <w:rPr>
          <w:rFonts w:asciiTheme="majorBidi" w:hAnsiTheme="majorBidi" w:cstheme="majorBidi"/>
        </w:rPr>
        <w:t xml:space="preserve">differ only with 2% to the first three </w:t>
      </w:r>
      <w:r w:rsidR="007018AC" w:rsidRPr="00E83E0A">
        <w:rPr>
          <w:rFonts w:asciiTheme="majorBidi" w:hAnsiTheme="majorBidi" w:cstheme="majorBidi"/>
        </w:rPr>
        <w:t xml:space="preserve">and </w:t>
      </w:r>
      <w:r w:rsidR="002E4D3B" w:rsidRPr="00E83E0A">
        <w:rPr>
          <w:rFonts w:asciiTheme="majorBidi" w:hAnsiTheme="majorBidi" w:cstheme="majorBidi"/>
        </w:rPr>
        <w:t xml:space="preserve">what that tell us is </w:t>
      </w:r>
      <w:commentRangeStart w:id="13"/>
      <w:r w:rsidR="002E4D3B" w:rsidRPr="00E83E0A">
        <w:rPr>
          <w:rFonts w:asciiTheme="majorBidi" w:hAnsiTheme="majorBidi" w:cstheme="majorBidi"/>
        </w:rPr>
        <w:t xml:space="preserve">MERS mutation rate </w:t>
      </w:r>
      <w:commentRangeStart w:id="14"/>
      <w:r w:rsidR="002E4D3B" w:rsidRPr="00E83E0A">
        <w:rPr>
          <w:rFonts w:asciiTheme="majorBidi" w:hAnsiTheme="majorBidi" w:cstheme="majorBidi"/>
        </w:rPr>
        <w:t>in</w:t>
      </w:r>
      <w:commentRangeEnd w:id="14"/>
      <w:r w:rsidR="00BB0CE7">
        <w:rPr>
          <w:rStyle w:val="CommentReference"/>
        </w:rPr>
        <w:commentReference w:id="14"/>
      </w:r>
      <w:r w:rsidR="002E4D3B" w:rsidRPr="00E83E0A">
        <w:rPr>
          <w:rFonts w:asciiTheme="majorBidi" w:hAnsiTheme="majorBidi" w:cstheme="majorBidi"/>
        </w:rPr>
        <w:t xml:space="preserve"> </w:t>
      </w:r>
      <w:r w:rsidR="000208B5" w:rsidRPr="00E83E0A">
        <w:rPr>
          <w:rFonts w:asciiTheme="majorBidi" w:hAnsiTheme="majorBidi" w:cstheme="majorBidi"/>
        </w:rPr>
        <w:t>slow</w:t>
      </w:r>
      <w:r w:rsidR="00B80E77" w:rsidRPr="00E83E0A">
        <w:rPr>
          <w:rFonts w:asciiTheme="majorBidi" w:hAnsiTheme="majorBidi" w:cstheme="majorBidi"/>
        </w:rPr>
        <w:t xml:space="preserve">. </w:t>
      </w:r>
      <w:commentRangeEnd w:id="13"/>
      <w:r w:rsidR="00715689">
        <w:rPr>
          <w:rStyle w:val="CommentReference"/>
        </w:rPr>
        <w:commentReference w:id="13"/>
      </w:r>
    </w:p>
    <w:p w14:paraId="4EB30901" w14:textId="17CEC86D" w:rsidR="000C75D7" w:rsidRPr="00E83E0A" w:rsidRDefault="000C75D7" w:rsidP="00E968C8">
      <w:pPr>
        <w:jc w:val="both"/>
        <w:rPr>
          <w:rFonts w:asciiTheme="majorBidi" w:hAnsiTheme="majorBidi" w:cstheme="majorBidi"/>
        </w:rPr>
      </w:pPr>
    </w:p>
    <w:p w14:paraId="72EBBB90" w14:textId="3FEA2C34" w:rsidR="000C3C23" w:rsidRPr="00E83E0A" w:rsidRDefault="000C3C23" w:rsidP="00E968C8">
      <w:pPr>
        <w:jc w:val="both"/>
        <w:rPr>
          <w:rFonts w:asciiTheme="majorBidi" w:hAnsiTheme="majorBidi" w:cstheme="majorBidi"/>
        </w:rPr>
      </w:pPr>
      <w:r w:rsidRPr="00E83E0A">
        <w:rPr>
          <w:noProof/>
        </w:rPr>
        <w:lastRenderedPageBreak/>
        <w:drawing>
          <wp:inline distT="0" distB="0" distL="0" distR="0" wp14:anchorId="15AEA18F" wp14:editId="5EEB3B1A">
            <wp:extent cx="3571875" cy="2400300"/>
            <wp:effectExtent l="0" t="0" r="9525" b="0"/>
            <wp:docPr id="11" name="Chart 11">
              <a:extLst xmlns:a="http://schemas.openxmlformats.org/drawingml/2006/main">
                <a:ext uri="{FF2B5EF4-FFF2-40B4-BE49-F238E27FC236}">
                  <a16:creationId xmlns:a16="http://schemas.microsoft.com/office/drawing/2014/main" id="{C0F55795-78A8-495F-ACC7-419EE3B5BDF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37611FA7" w14:textId="37875EF1" w:rsidR="000C3C23" w:rsidRPr="00E83E0A" w:rsidRDefault="000C3C23" w:rsidP="000C3C23">
      <w:pPr>
        <w:tabs>
          <w:tab w:val="left" w:pos="3600"/>
        </w:tabs>
        <w:jc w:val="both"/>
        <w:rPr>
          <w:rFonts w:asciiTheme="majorBidi" w:hAnsiTheme="majorBidi" w:cstheme="majorBidi"/>
        </w:rPr>
      </w:pPr>
      <w:r w:rsidRPr="00E83E0A">
        <w:rPr>
          <w:rFonts w:asciiTheme="majorBidi" w:hAnsiTheme="majorBidi" w:cstheme="majorBidi"/>
        </w:rPr>
        <w:tab/>
      </w:r>
    </w:p>
    <w:p w14:paraId="2DEBC468" w14:textId="73A31AE7" w:rsidR="00AA2045" w:rsidRPr="00E83E0A" w:rsidRDefault="00AA2426" w:rsidP="00AA2426">
      <w:pPr>
        <w:pStyle w:val="Heading2"/>
        <w:rPr>
          <w:rFonts w:asciiTheme="majorBidi" w:hAnsiTheme="majorBidi"/>
          <w:b/>
          <w:bCs/>
        </w:rPr>
      </w:pPr>
      <w:bookmarkStart w:id="15" w:name="_Toc92905342"/>
      <w:r w:rsidRPr="00E83E0A">
        <w:rPr>
          <w:rFonts w:asciiTheme="majorBidi" w:hAnsiTheme="majorBidi"/>
          <w:b/>
          <w:bCs/>
        </w:rPr>
        <w:t xml:space="preserve">3.3 </w:t>
      </w:r>
      <w:r w:rsidR="00AA2045" w:rsidRPr="00E83E0A">
        <w:rPr>
          <w:rFonts w:asciiTheme="majorBidi" w:hAnsiTheme="majorBidi"/>
          <w:b/>
          <w:bCs/>
        </w:rPr>
        <w:t>TT-Ratio</w:t>
      </w:r>
      <w:bookmarkEnd w:id="15"/>
    </w:p>
    <w:tbl>
      <w:tblPr>
        <w:tblW w:w="7374" w:type="dxa"/>
        <w:tblInd w:w="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457"/>
        <w:gridCol w:w="1560"/>
        <w:gridCol w:w="1660"/>
        <w:gridCol w:w="1866"/>
      </w:tblGrid>
      <w:tr w:rsidR="00AA2045" w:rsidRPr="00E83E0A" w14:paraId="05A9D088" w14:textId="77777777" w:rsidTr="00AA2045">
        <w:trPr>
          <w:trHeight w:val="300"/>
        </w:trPr>
        <w:tc>
          <w:tcPr>
            <w:tcW w:w="960" w:type="dxa"/>
            <w:shd w:val="clear" w:color="auto" w:fill="auto"/>
            <w:noWrap/>
            <w:vAlign w:val="bottom"/>
            <w:hideMark/>
          </w:tcPr>
          <w:p w14:paraId="580819A6" w14:textId="77777777" w:rsidR="00AA2045" w:rsidRPr="00E83E0A" w:rsidRDefault="00AA2045" w:rsidP="00AA2045">
            <w:pPr>
              <w:spacing w:after="0" w:line="240" w:lineRule="auto"/>
              <w:rPr>
                <w:rFonts w:asciiTheme="majorBidi" w:eastAsia="Times New Roman" w:hAnsiTheme="majorBidi" w:cstheme="majorBidi"/>
                <w:sz w:val="24"/>
                <w:szCs w:val="24"/>
              </w:rPr>
            </w:pPr>
          </w:p>
        </w:tc>
        <w:tc>
          <w:tcPr>
            <w:tcW w:w="1421" w:type="dxa"/>
            <w:shd w:val="clear" w:color="auto" w:fill="auto"/>
            <w:noWrap/>
            <w:vAlign w:val="bottom"/>
            <w:hideMark/>
          </w:tcPr>
          <w:p w14:paraId="49CCC75A" w14:textId="77777777" w:rsidR="00AA2045" w:rsidRPr="00E83E0A" w:rsidRDefault="00AA2045" w:rsidP="00AA2045">
            <w:pPr>
              <w:spacing w:after="0" w:line="240" w:lineRule="auto"/>
              <w:rPr>
                <w:rFonts w:asciiTheme="majorBidi" w:eastAsia="Times New Roman" w:hAnsiTheme="majorBidi" w:cstheme="majorBidi"/>
                <w:sz w:val="20"/>
                <w:szCs w:val="20"/>
              </w:rPr>
            </w:pPr>
          </w:p>
        </w:tc>
        <w:tc>
          <w:tcPr>
            <w:tcW w:w="1560" w:type="dxa"/>
            <w:shd w:val="clear" w:color="auto" w:fill="auto"/>
            <w:noWrap/>
            <w:vAlign w:val="bottom"/>
            <w:hideMark/>
          </w:tcPr>
          <w:p w14:paraId="50089D90" w14:textId="77777777" w:rsidR="00AA2045" w:rsidRPr="00E83E0A" w:rsidRDefault="00AA2045" w:rsidP="00AA2045">
            <w:pPr>
              <w:spacing w:after="0" w:line="240" w:lineRule="auto"/>
              <w:rPr>
                <w:rFonts w:asciiTheme="majorBidi" w:eastAsia="Times New Roman" w:hAnsiTheme="majorBidi" w:cstheme="majorBidi"/>
                <w:color w:val="000000"/>
              </w:rPr>
            </w:pPr>
            <w:r w:rsidRPr="00E83E0A">
              <w:rPr>
                <w:rFonts w:asciiTheme="majorBidi" w:eastAsia="Times New Roman" w:hAnsiTheme="majorBidi" w:cstheme="majorBidi"/>
                <w:color w:val="000000"/>
              </w:rPr>
              <w:t>TT_ratio</w:t>
            </w:r>
          </w:p>
        </w:tc>
        <w:tc>
          <w:tcPr>
            <w:tcW w:w="1660" w:type="dxa"/>
            <w:shd w:val="clear" w:color="auto" w:fill="auto"/>
            <w:noWrap/>
            <w:vAlign w:val="bottom"/>
            <w:hideMark/>
          </w:tcPr>
          <w:p w14:paraId="75917D4B" w14:textId="77777777" w:rsidR="00AA2045" w:rsidRPr="00E83E0A" w:rsidRDefault="00AA2045" w:rsidP="00AA2045">
            <w:pPr>
              <w:spacing w:after="0" w:line="240" w:lineRule="auto"/>
              <w:rPr>
                <w:rFonts w:asciiTheme="majorBidi" w:eastAsia="Times New Roman" w:hAnsiTheme="majorBidi" w:cstheme="majorBidi"/>
                <w:color w:val="000000"/>
              </w:rPr>
            </w:pPr>
            <w:r w:rsidRPr="00E83E0A">
              <w:rPr>
                <w:rFonts w:asciiTheme="majorBidi" w:eastAsia="Times New Roman" w:hAnsiTheme="majorBidi" w:cstheme="majorBidi"/>
                <w:color w:val="000000"/>
              </w:rPr>
              <w:t>CDS_TT_ratio</w:t>
            </w:r>
          </w:p>
        </w:tc>
        <w:tc>
          <w:tcPr>
            <w:tcW w:w="1773" w:type="dxa"/>
            <w:shd w:val="clear" w:color="auto" w:fill="auto"/>
            <w:noWrap/>
            <w:vAlign w:val="bottom"/>
            <w:hideMark/>
          </w:tcPr>
          <w:p w14:paraId="69809A3C" w14:textId="77777777" w:rsidR="00AA2045" w:rsidRPr="00E83E0A" w:rsidRDefault="00AA2045" w:rsidP="00AA2045">
            <w:pPr>
              <w:spacing w:after="0" w:line="240" w:lineRule="auto"/>
              <w:rPr>
                <w:rFonts w:asciiTheme="majorBidi" w:eastAsia="Times New Roman" w:hAnsiTheme="majorBidi" w:cstheme="majorBidi"/>
                <w:color w:val="000000"/>
              </w:rPr>
            </w:pPr>
            <w:r w:rsidRPr="00E83E0A">
              <w:rPr>
                <w:rFonts w:asciiTheme="majorBidi" w:eastAsia="Times New Roman" w:hAnsiTheme="majorBidi" w:cstheme="majorBidi"/>
                <w:color w:val="000000"/>
              </w:rPr>
              <w:t>nonCDS_TT_ratio</w:t>
            </w:r>
          </w:p>
        </w:tc>
      </w:tr>
      <w:tr w:rsidR="00AA2045" w:rsidRPr="00E83E0A" w14:paraId="0E603760" w14:textId="77777777" w:rsidTr="00AA2045">
        <w:trPr>
          <w:trHeight w:val="300"/>
        </w:trPr>
        <w:tc>
          <w:tcPr>
            <w:tcW w:w="960" w:type="dxa"/>
            <w:shd w:val="clear" w:color="auto" w:fill="auto"/>
            <w:noWrap/>
            <w:vAlign w:val="bottom"/>
            <w:hideMark/>
          </w:tcPr>
          <w:p w14:paraId="5EB1B7FD" w14:textId="77777777" w:rsidR="00AA2045" w:rsidRPr="00E83E0A" w:rsidRDefault="00AA2045" w:rsidP="00AA2045">
            <w:pPr>
              <w:spacing w:after="0" w:line="240" w:lineRule="auto"/>
              <w:jc w:val="right"/>
              <w:rPr>
                <w:rFonts w:asciiTheme="majorBidi" w:eastAsia="Times New Roman" w:hAnsiTheme="majorBidi" w:cstheme="majorBidi"/>
                <w:color w:val="000000"/>
              </w:rPr>
            </w:pPr>
            <w:r w:rsidRPr="00E83E0A">
              <w:rPr>
                <w:rFonts w:asciiTheme="majorBidi" w:eastAsia="Times New Roman" w:hAnsiTheme="majorBidi" w:cstheme="majorBidi"/>
                <w:color w:val="000000"/>
              </w:rPr>
              <w:t>1</w:t>
            </w:r>
          </w:p>
        </w:tc>
        <w:tc>
          <w:tcPr>
            <w:tcW w:w="1421" w:type="dxa"/>
            <w:shd w:val="clear" w:color="auto" w:fill="auto"/>
            <w:noWrap/>
            <w:vAlign w:val="bottom"/>
            <w:hideMark/>
          </w:tcPr>
          <w:p w14:paraId="62EC42CB" w14:textId="77777777" w:rsidR="00AA2045" w:rsidRPr="00E83E0A" w:rsidRDefault="00AA2045" w:rsidP="00AA2045">
            <w:pPr>
              <w:spacing w:after="0" w:line="240" w:lineRule="auto"/>
              <w:rPr>
                <w:rFonts w:asciiTheme="majorBidi" w:eastAsia="Times New Roman" w:hAnsiTheme="majorBidi" w:cstheme="majorBidi"/>
                <w:color w:val="000000"/>
              </w:rPr>
            </w:pPr>
            <w:r w:rsidRPr="00E83E0A">
              <w:rPr>
                <w:rFonts w:asciiTheme="majorBidi" w:eastAsia="Times New Roman" w:hAnsiTheme="majorBidi" w:cstheme="majorBidi"/>
                <w:color w:val="000000"/>
              </w:rPr>
              <w:t>KJ813439.1</w:t>
            </w:r>
          </w:p>
        </w:tc>
        <w:tc>
          <w:tcPr>
            <w:tcW w:w="1560" w:type="dxa"/>
            <w:shd w:val="clear" w:color="auto" w:fill="auto"/>
            <w:noWrap/>
            <w:vAlign w:val="bottom"/>
            <w:hideMark/>
          </w:tcPr>
          <w:p w14:paraId="1CCB5671" w14:textId="77777777" w:rsidR="00AA2045" w:rsidRPr="00E83E0A" w:rsidRDefault="00AA2045" w:rsidP="00AA2045">
            <w:pPr>
              <w:spacing w:after="0" w:line="240" w:lineRule="auto"/>
              <w:jc w:val="right"/>
              <w:rPr>
                <w:rFonts w:asciiTheme="majorBidi" w:eastAsia="Times New Roman" w:hAnsiTheme="majorBidi" w:cstheme="majorBidi"/>
                <w:color w:val="000000"/>
              </w:rPr>
            </w:pPr>
            <w:r w:rsidRPr="00E83E0A">
              <w:rPr>
                <w:rFonts w:asciiTheme="majorBidi" w:eastAsia="Times New Roman" w:hAnsiTheme="majorBidi" w:cstheme="majorBidi"/>
                <w:color w:val="000000"/>
              </w:rPr>
              <w:t>0.81254996</w:t>
            </w:r>
          </w:p>
        </w:tc>
        <w:tc>
          <w:tcPr>
            <w:tcW w:w="1660" w:type="dxa"/>
            <w:shd w:val="clear" w:color="auto" w:fill="auto"/>
            <w:noWrap/>
            <w:vAlign w:val="bottom"/>
            <w:hideMark/>
          </w:tcPr>
          <w:p w14:paraId="3FBFE7B8" w14:textId="77777777" w:rsidR="00AA2045" w:rsidRPr="00E83E0A" w:rsidRDefault="00AA2045" w:rsidP="00AA2045">
            <w:pPr>
              <w:spacing w:after="0" w:line="240" w:lineRule="auto"/>
              <w:jc w:val="right"/>
              <w:rPr>
                <w:rFonts w:asciiTheme="majorBidi" w:eastAsia="Times New Roman" w:hAnsiTheme="majorBidi" w:cstheme="majorBidi"/>
                <w:color w:val="000000"/>
              </w:rPr>
            </w:pPr>
            <w:r w:rsidRPr="00E83E0A">
              <w:rPr>
                <w:rFonts w:asciiTheme="majorBidi" w:eastAsia="Times New Roman" w:hAnsiTheme="majorBidi" w:cstheme="majorBidi"/>
                <w:color w:val="000000"/>
              </w:rPr>
              <w:t>0.813265306</w:t>
            </w:r>
          </w:p>
        </w:tc>
        <w:tc>
          <w:tcPr>
            <w:tcW w:w="1773" w:type="dxa"/>
            <w:shd w:val="clear" w:color="auto" w:fill="auto"/>
            <w:noWrap/>
            <w:vAlign w:val="bottom"/>
            <w:hideMark/>
          </w:tcPr>
          <w:p w14:paraId="4029604D" w14:textId="77777777" w:rsidR="00AA2045" w:rsidRPr="00E83E0A" w:rsidRDefault="00AA2045" w:rsidP="00AA2045">
            <w:pPr>
              <w:spacing w:after="0" w:line="240" w:lineRule="auto"/>
              <w:jc w:val="right"/>
              <w:rPr>
                <w:rFonts w:asciiTheme="majorBidi" w:eastAsia="Times New Roman" w:hAnsiTheme="majorBidi" w:cstheme="majorBidi"/>
                <w:color w:val="000000"/>
              </w:rPr>
            </w:pPr>
            <w:r w:rsidRPr="00E83E0A">
              <w:rPr>
                <w:rFonts w:asciiTheme="majorBidi" w:eastAsia="Times New Roman" w:hAnsiTheme="majorBidi" w:cstheme="majorBidi"/>
                <w:color w:val="000000"/>
              </w:rPr>
              <w:t>0.778846154</w:t>
            </w:r>
          </w:p>
        </w:tc>
      </w:tr>
      <w:tr w:rsidR="00AA2045" w:rsidRPr="00E83E0A" w14:paraId="75EE0DEA" w14:textId="77777777" w:rsidTr="00AA2045">
        <w:trPr>
          <w:trHeight w:val="300"/>
        </w:trPr>
        <w:tc>
          <w:tcPr>
            <w:tcW w:w="960" w:type="dxa"/>
            <w:shd w:val="clear" w:color="auto" w:fill="auto"/>
            <w:noWrap/>
            <w:vAlign w:val="bottom"/>
            <w:hideMark/>
          </w:tcPr>
          <w:p w14:paraId="1C3929B4" w14:textId="77777777" w:rsidR="00AA2045" w:rsidRPr="00E83E0A" w:rsidRDefault="00AA2045" w:rsidP="00AA2045">
            <w:pPr>
              <w:spacing w:after="0" w:line="240" w:lineRule="auto"/>
              <w:jc w:val="right"/>
              <w:rPr>
                <w:rFonts w:asciiTheme="majorBidi" w:eastAsia="Times New Roman" w:hAnsiTheme="majorBidi" w:cstheme="majorBidi"/>
                <w:color w:val="000000"/>
              </w:rPr>
            </w:pPr>
            <w:r w:rsidRPr="00E83E0A">
              <w:rPr>
                <w:rFonts w:asciiTheme="majorBidi" w:eastAsia="Times New Roman" w:hAnsiTheme="majorBidi" w:cstheme="majorBidi"/>
                <w:color w:val="000000"/>
              </w:rPr>
              <w:t>2</w:t>
            </w:r>
          </w:p>
        </w:tc>
        <w:tc>
          <w:tcPr>
            <w:tcW w:w="1421" w:type="dxa"/>
            <w:shd w:val="clear" w:color="auto" w:fill="auto"/>
            <w:noWrap/>
            <w:vAlign w:val="bottom"/>
            <w:hideMark/>
          </w:tcPr>
          <w:p w14:paraId="5801B156" w14:textId="77777777" w:rsidR="00AA2045" w:rsidRPr="00E83E0A" w:rsidRDefault="00AA2045" w:rsidP="00AA2045">
            <w:pPr>
              <w:spacing w:after="0" w:line="240" w:lineRule="auto"/>
              <w:rPr>
                <w:rFonts w:asciiTheme="majorBidi" w:eastAsia="Times New Roman" w:hAnsiTheme="majorBidi" w:cstheme="majorBidi"/>
                <w:color w:val="000000"/>
              </w:rPr>
            </w:pPr>
            <w:r w:rsidRPr="00E83E0A">
              <w:rPr>
                <w:rFonts w:asciiTheme="majorBidi" w:eastAsia="Times New Roman" w:hAnsiTheme="majorBidi" w:cstheme="majorBidi"/>
                <w:color w:val="000000"/>
              </w:rPr>
              <w:t>KP209306.1</w:t>
            </w:r>
          </w:p>
        </w:tc>
        <w:tc>
          <w:tcPr>
            <w:tcW w:w="1560" w:type="dxa"/>
            <w:shd w:val="clear" w:color="auto" w:fill="auto"/>
            <w:noWrap/>
            <w:vAlign w:val="bottom"/>
            <w:hideMark/>
          </w:tcPr>
          <w:p w14:paraId="53FD0D01" w14:textId="77777777" w:rsidR="00AA2045" w:rsidRPr="00E83E0A" w:rsidRDefault="00AA2045" w:rsidP="00AA2045">
            <w:pPr>
              <w:spacing w:after="0" w:line="240" w:lineRule="auto"/>
              <w:jc w:val="right"/>
              <w:rPr>
                <w:rFonts w:asciiTheme="majorBidi" w:eastAsia="Times New Roman" w:hAnsiTheme="majorBidi" w:cstheme="majorBidi"/>
                <w:color w:val="000000"/>
              </w:rPr>
            </w:pPr>
            <w:r w:rsidRPr="00E83E0A">
              <w:rPr>
                <w:rFonts w:asciiTheme="majorBidi" w:eastAsia="Times New Roman" w:hAnsiTheme="majorBidi" w:cstheme="majorBidi"/>
                <w:color w:val="000000"/>
              </w:rPr>
              <w:t>0.813437313</w:t>
            </w:r>
          </w:p>
        </w:tc>
        <w:tc>
          <w:tcPr>
            <w:tcW w:w="1660" w:type="dxa"/>
            <w:shd w:val="clear" w:color="auto" w:fill="auto"/>
            <w:noWrap/>
            <w:vAlign w:val="bottom"/>
            <w:hideMark/>
          </w:tcPr>
          <w:p w14:paraId="2DE8B442" w14:textId="77777777" w:rsidR="00AA2045" w:rsidRPr="00E83E0A" w:rsidRDefault="00AA2045" w:rsidP="00AA2045">
            <w:pPr>
              <w:spacing w:after="0" w:line="240" w:lineRule="auto"/>
              <w:jc w:val="right"/>
              <w:rPr>
                <w:rFonts w:asciiTheme="majorBidi" w:eastAsia="Times New Roman" w:hAnsiTheme="majorBidi" w:cstheme="majorBidi"/>
                <w:color w:val="000000"/>
              </w:rPr>
            </w:pPr>
            <w:r w:rsidRPr="00E83E0A">
              <w:rPr>
                <w:rFonts w:asciiTheme="majorBidi" w:eastAsia="Times New Roman" w:hAnsiTheme="majorBidi" w:cstheme="majorBidi"/>
                <w:color w:val="000000"/>
              </w:rPr>
              <w:t>0.814171942</w:t>
            </w:r>
          </w:p>
        </w:tc>
        <w:tc>
          <w:tcPr>
            <w:tcW w:w="1773" w:type="dxa"/>
            <w:shd w:val="clear" w:color="auto" w:fill="auto"/>
            <w:noWrap/>
            <w:vAlign w:val="bottom"/>
            <w:hideMark/>
          </w:tcPr>
          <w:p w14:paraId="53581A19" w14:textId="77777777" w:rsidR="00AA2045" w:rsidRPr="00E83E0A" w:rsidRDefault="00AA2045" w:rsidP="00AA2045">
            <w:pPr>
              <w:spacing w:after="0" w:line="240" w:lineRule="auto"/>
              <w:jc w:val="right"/>
              <w:rPr>
                <w:rFonts w:asciiTheme="majorBidi" w:eastAsia="Times New Roman" w:hAnsiTheme="majorBidi" w:cstheme="majorBidi"/>
                <w:color w:val="000000"/>
              </w:rPr>
            </w:pPr>
            <w:r w:rsidRPr="00E83E0A">
              <w:rPr>
                <w:rFonts w:asciiTheme="majorBidi" w:eastAsia="Times New Roman" w:hAnsiTheme="majorBidi" w:cstheme="majorBidi"/>
                <w:color w:val="000000"/>
              </w:rPr>
              <w:t>0.778846154</w:t>
            </w:r>
          </w:p>
        </w:tc>
      </w:tr>
      <w:tr w:rsidR="00AA2045" w:rsidRPr="00E83E0A" w14:paraId="1E0D8E36" w14:textId="77777777" w:rsidTr="00AA2045">
        <w:trPr>
          <w:trHeight w:val="300"/>
        </w:trPr>
        <w:tc>
          <w:tcPr>
            <w:tcW w:w="960" w:type="dxa"/>
            <w:shd w:val="clear" w:color="auto" w:fill="auto"/>
            <w:noWrap/>
            <w:vAlign w:val="bottom"/>
            <w:hideMark/>
          </w:tcPr>
          <w:p w14:paraId="4898CC3C" w14:textId="20978077" w:rsidR="00AA2045" w:rsidRPr="00E83E0A" w:rsidRDefault="000B178A" w:rsidP="00AA2045">
            <w:pPr>
              <w:spacing w:after="0" w:line="240" w:lineRule="auto"/>
              <w:jc w:val="right"/>
              <w:rPr>
                <w:rFonts w:asciiTheme="majorBidi" w:eastAsia="Times New Roman" w:hAnsiTheme="majorBidi" w:cstheme="majorBidi"/>
                <w:color w:val="000000"/>
              </w:rPr>
            </w:pPr>
            <w:r w:rsidRPr="00E83E0A">
              <w:rPr>
                <w:rFonts w:asciiTheme="majorBidi" w:eastAsia="Times New Roman" w:hAnsiTheme="majorBidi" w:cstheme="majorBidi"/>
                <w:color w:val="000000"/>
              </w:rPr>
              <w:t xml:space="preserve"> </w:t>
            </w:r>
          </w:p>
        </w:tc>
        <w:tc>
          <w:tcPr>
            <w:tcW w:w="1421" w:type="dxa"/>
            <w:shd w:val="clear" w:color="auto" w:fill="auto"/>
            <w:noWrap/>
            <w:vAlign w:val="bottom"/>
            <w:hideMark/>
          </w:tcPr>
          <w:p w14:paraId="28DFE7F3" w14:textId="77777777" w:rsidR="00AA2045" w:rsidRPr="00E83E0A" w:rsidRDefault="00AA2045" w:rsidP="00AA2045">
            <w:pPr>
              <w:spacing w:after="0" w:line="240" w:lineRule="auto"/>
              <w:rPr>
                <w:rFonts w:asciiTheme="majorBidi" w:eastAsia="Times New Roman" w:hAnsiTheme="majorBidi" w:cstheme="majorBidi"/>
                <w:color w:val="000000"/>
              </w:rPr>
            </w:pPr>
            <w:r w:rsidRPr="00E83E0A">
              <w:rPr>
                <w:rFonts w:asciiTheme="majorBidi" w:eastAsia="Times New Roman" w:hAnsiTheme="majorBidi" w:cstheme="majorBidi"/>
                <w:color w:val="000000"/>
              </w:rPr>
              <w:t>KT156560.1</w:t>
            </w:r>
          </w:p>
        </w:tc>
        <w:tc>
          <w:tcPr>
            <w:tcW w:w="1560" w:type="dxa"/>
            <w:shd w:val="clear" w:color="auto" w:fill="auto"/>
            <w:noWrap/>
            <w:vAlign w:val="bottom"/>
            <w:hideMark/>
          </w:tcPr>
          <w:p w14:paraId="30D21A10" w14:textId="77777777" w:rsidR="00AA2045" w:rsidRPr="00E83E0A" w:rsidRDefault="00AA2045" w:rsidP="00AA2045">
            <w:pPr>
              <w:spacing w:after="0" w:line="240" w:lineRule="auto"/>
              <w:jc w:val="right"/>
              <w:rPr>
                <w:rFonts w:asciiTheme="majorBidi" w:eastAsia="Times New Roman" w:hAnsiTheme="majorBidi" w:cstheme="majorBidi"/>
                <w:color w:val="000000"/>
              </w:rPr>
            </w:pPr>
            <w:r w:rsidRPr="00E83E0A">
              <w:rPr>
                <w:rFonts w:asciiTheme="majorBidi" w:eastAsia="Times New Roman" w:hAnsiTheme="majorBidi" w:cstheme="majorBidi"/>
                <w:color w:val="000000"/>
              </w:rPr>
              <w:t>0.81307477</w:t>
            </w:r>
          </w:p>
        </w:tc>
        <w:tc>
          <w:tcPr>
            <w:tcW w:w="1660" w:type="dxa"/>
            <w:shd w:val="clear" w:color="auto" w:fill="auto"/>
            <w:noWrap/>
            <w:vAlign w:val="bottom"/>
            <w:hideMark/>
          </w:tcPr>
          <w:p w14:paraId="073EA7EA" w14:textId="77777777" w:rsidR="00AA2045" w:rsidRPr="00E83E0A" w:rsidRDefault="00AA2045" w:rsidP="00AA2045">
            <w:pPr>
              <w:spacing w:after="0" w:line="240" w:lineRule="auto"/>
              <w:jc w:val="right"/>
              <w:rPr>
                <w:rFonts w:asciiTheme="majorBidi" w:eastAsia="Times New Roman" w:hAnsiTheme="majorBidi" w:cstheme="majorBidi"/>
                <w:color w:val="000000"/>
              </w:rPr>
            </w:pPr>
            <w:r w:rsidRPr="00E83E0A">
              <w:rPr>
                <w:rFonts w:asciiTheme="majorBidi" w:eastAsia="Times New Roman" w:hAnsiTheme="majorBidi" w:cstheme="majorBidi"/>
                <w:color w:val="000000"/>
              </w:rPr>
              <w:t>0.813801552</w:t>
            </w:r>
          </w:p>
        </w:tc>
        <w:tc>
          <w:tcPr>
            <w:tcW w:w="1773" w:type="dxa"/>
            <w:shd w:val="clear" w:color="auto" w:fill="auto"/>
            <w:noWrap/>
            <w:vAlign w:val="bottom"/>
            <w:hideMark/>
          </w:tcPr>
          <w:p w14:paraId="09BC7628" w14:textId="77777777" w:rsidR="00AA2045" w:rsidRPr="00E83E0A" w:rsidRDefault="00AA2045" w:rsidP="00AA2045">
            <w:pPr>
              <w:spacing w:after="0" w:line="240" w:lineRule="auto"/>
              <w:jc w:val="right"/>
              <w:rPr>
                <w:rFonts w:asciiTheme="majorBidi" w:eastAsia="Times New Roman" w:hAnsiTheme="majorBidi" w:cstheme="majorBidi"/>
                <w:color w:val="000000"/>
              </w:rPr>
            </w:pPr>
            <w:r w:rsidRPr="00E83E0A">
              <w:rPr>
                <w:rFonts w:asciiTheme="majorBidi" w:eastAsia="Times New Roman" w:hAnsiTheme="majorBidi" w:cstheme="majorBidi"/>
                <w:color w:val="000000"/>
              </w:rPr>
              <w:t>0.778846154</w:t>
            </w:r>
          </w:p>
        </w:tc>
      </w:tr>
      <w:tr w:rsidR="00AA2045" w:rsidRPr="00E83E0A" w14:paraId="7F42949A" w14:textId="77777777" w:rsidTr="00AA2045">
        <w:trPr>
          <w:trHeight w:val="300"/>
        </w:trPr>
        <w:tc>
          <w:tcPr>
            <w:tcW w:w="960" w:type="dxa"/>
            <w:shd w:val="clear" w:color="auto" w:fill="auto"/>
            <w:noWrap/>
            <w:vAlign w:val="bottom"/>
            <w:hideMark/>
          </w:tcPr>
          <w:p w14:paraId="09157182" w14:textId="77777777" w:rsidR="00AA2045" w:rsidRPr="00E83E0A" w:rsidRDefault="00AA2045" w:rsidP="00AA2045">
            <w:pPr>
              <w:spacing w:after="0" w:line="240" w:lineRule="auto"/>
              <w:jc w:val="right"/>
              <w:rPr>
                <w:rFonts w:asciiTheme="majorBidi" w:eastAsia="Times New Roman" w:hAnsiTheme="majorBidi" w:cstheme="majorBidi"/>
                <w:color w:val="000000"/>
              </w:rPr>
            </w:pPr>
            <w:r w:rsidRPr="00E83E0A">
              <w:rPr>
                <w:rFonts w:asciiTheme="majorBidi" w:eastAsia="Times New Roman" w:hAnsiTheme="majorBidi" w:cstheme="majorBidi"/>
                <w:color w:val="000000"/>
              </w:rPr>
              <w:t>4</w:t>
            </w:r>
          </w:p>
        </w:tc>
        <w:tc>
          <w:tcPr>
            <w:tcW w:w="1421" w:type="dxa"/>
            <w:shd w:val="clear" w:color="auto" w:fill="auto"/>
            <w:noWrap/>
            <w:vAlign w:val="bottom"/>
            <w:hideMark/>
          </w:tcPr>
          <w:p w14:paraId="16B02B12" w14:textId="77777777" w:rsidR="00AA2045" w:rsidRPr="00E83E0A" w:rsidRDefault="00AA2045" w:rsidP="00AA2045">
            <w:pPr>
              <w:spacing w:after="0" w:line="240" w:lineRule="auto"/>
              <w:rPr>
                <w:rFonts w:asciiTheme="majorBidi" w:eastAsia="Times New Roman" w:hAnsiTheme="majorBidi" w:cstheme="majorBidi"/>
                <w:color w:val="000000"/>
              </w:rPr>
            </w:pPr>
            <w:r w:rsidRPr="00E83E0A">
              <w:rPr>
                <w:rFonts w:asciiTheme="majorBidi" w:eastAsia="Times New Roman" w:hAnsiTheme="majorBidi" w:cstheme="majorBidi"/>
                <w:color w:val="000000"/>
              </w:rPr>
              <w:t>NC_009019.1</w:t>
            </w:r>
          </w:p>
        </w:tc>
        <w:tc>
          <w:tcPr>
            <w:tcW w:w="1560" w:type="dxa"/>
            <w:shd w:val="clear" w:color="auto" w:fill="auto"/>
            <w:noWrap/>
            <w:vAlign w:val="bottom"/>
            <w:hideMark/>
          </w:tcPr>
          <w:p w14:paraId="7F7116C5" w14:textId="77777777" w:rsidR="00AA2045" w:rsidRPr="00E83E0A" w:rsidRDefault="00AA2045" w:rsidP="00AA2045">
            <w:pPr>
              <w:spacing w:after="0" w:line="240" w:lineRule="auto"/>
              <w:jc w:val="right"/>
              <w:rPr>
                <w:rFonts w:asciiTheme="majorBidi" w:eastAsia="Times New Roman" w:hAnsiTheme="majorBidi" w:cstheme="majorBidi"/>
                <w:color w:val="000000"/>
              </w:rPr>
            </w:pPr>
            <w:r w:rsidRPr="00E83E0A">
              <w:rPr>
                <w:rFonts w:asciiTheme="majorBidi" w:eastAsia="Times New Roman" w:hAnsiTheme="majorBidi" w:cstheme="majorBidi"/>
                <w:color w:val="000000"/>
              </w:rPr>
              <w:t>0.725866667</w:t>
            </w:r>
          </w:p>
        </w:tc>
        <w:tc>
          <w:tcPr>
            <w:tcW w:w="1660" w:type="dxa"/>
            <w:shd w:val="clear" w:color="auto" w:fill="auto"/>
            <w:noWrap/>
            <w:vAlign w:val="bottom"/>
            <w:hideMark/>
          </w:tcPr>
          <w:p w14:paraId="30837D7A" w14:textId="77777777" w:rsidR="00AA2045" w:rsidRPr="00E83E0A" w:rsidRDefault="00AA2045" w:rsidP="00AA2045">
            <w:pPr>
              <w:spacing w:after="0" w:line="240" w:lineRule="auto"/>
              <w:jc w:val="right"/>
              <w:rPr>
                <w:rFonts w:asciiTheme="majorBidi" w:eastAsia="Times New Roman" w:hAnsiTheme="majorBidi" w:cstheme="majorBidi"/>
                <w:color w:val="000000"/>
              </w:rPr>
            </w:pPr>
            <w:r w:rsidRPr="00E83E0A">
              <w:rPr>
                <w:rFonts w:asciiTheme="majorBidi" w:eastAsia="Times New Roman" w:hAnsiTheme="majorBidi" w:cstheme="majorBidi"/>
                <w:color w:val="000000"/>
              </w:rPr>
              <w:t>0.725686239</w:t>
            </w:r>
          </w:p>
        </w:tc>
        <w:tc>
          <w:tcPr>
            <w:tcW w:w="1773" w:type="dxa"/>
            <w:shd w:val="clear" w:color="auto" w:fill="auto"/>
            <w:noWrap/>
            <w:vAlign w:val="bottom"/>
            <w:hideMark/>
          </w:tcPr>
          <w:p w14:paraId="3F71792D" w14:textId="77777777" w:rsidR="00AA2045" w:rsidRPr="00E83E0A" w:rsidRDefault="00AA2045" w:rsidP="00AA2045">
            <w:pPr>
              <w:spacing w:after="0" w:line="240" w:lineRule="auto"/>
              <w:jc w:val="right"/>
              <w:rPr>
                <w:rFonts w:asciiTheme="majorBidi" w:eastAsia="Times New Roman" w:hAnsiTheme="majorBidi" w:cstheme="majorBidi"/>
                <w:color w:val="000000"/>
              </w:rPr>
            </w:pPr>
            <w:r w:rsidRPr="00E83E0A">
              <w:rPr>
                <w:rFonts w:asciiTheme="majorBidi" w:eastAsia="Times New Roman" w:hAnsiTheme="majorBidi" w:cstheme="majorBidi"/>
                <w:color w:val="000000"/>
              </w:rPr>
              <w:t>0.733870968</w:t>
            </w:r>
          </w:p>
        </w:tc>
      </w:tr>
      <w:tr w:rsidR="00AA2045" w:rsidRPr="00E83E0A" w14:paraId="65A0F897" w14:textId="77777777" w:rsidTr="00AA2045">
        <w:trPr>
          <w:trHeight w:val="300"/>
        </w:trPr>
        <w:tc>
          <w:tcPr>
            <w:tcW w:w="960" w:type="dxa"/>
            <w:shd w:val="clear" w:color="auto" w:fill="auto"/>
            <w:noWrap/>
            <w:vAlign w:val="bottom"/>
            <w:hideMark/>
          </w:tcPr>
          <w:p w14:paraId="384BCF4F" w14:textId="77777777" w:rsidR="00AA2045" w:rsidRPr="00E83E0A" w:rsidRDefault="00AA2045" w:rsidP="00AA2045">
            <w:pPr>
              <w:spacing w:after="0" w:line="240" w:lineRule="auto"/>
              <w:jc w:val="right"/>
              <w:rPr>
                <w:rFonts w:asciiTheme="majorBidi" w:eastAsia="Times New Roman" w:hAnsiTheme="majorBidi" w:cstheme="majorBidi"/>
                <w:color w:val="000000"/>
              </w:rPr>
            </w:pPr>
            <w:r w:rsidRPr="00E83E0A">
              <w:rPr>
                <w:rFonts w:asciiTheme="majorBidi" w:eastAsia="Times New Roman" w:hAnsiTheme="majorBidi" w:cstheme="majorBidi"/>
                <w:color w:val="000000"/>
              </w:rPr>
              <w:t>5</w:t>
            </w:r>
          </w:p>
        </w:tc>
        <w:tc>
          <w:tcPr>
            <w:tcW w:w="1421" w:type="dxa"/>
            <w:shd w:val="clear" w:color="auto" w:fill="auto"/>
            <w:noWrap/>
            <w:vAlign w:val="bottom"/>
            <w:hideMark/>
          </w:tcPr>
          <w:p w14:paraId="4F5CCAD0" w14:textId="77777777" w:rsidR="00AA2045" w:rsidRPr="00E83E0A" w:rsidRDefault="00AA2045" w:rsidP="00AA2045">
            <w:pPr>
              <w:spacing w:after="0" w:line="240" w:lineRule="auto"/>
              <w:rPr>
                <w:rFonts w:asciiTheme="majorBidi" w:eastAsia="Times New Roman" w:hAnsiTheme="majorBidi" w:cstheme="majorBidi"/>
                <w:color w:val="000000"/>
              </w:rPr>
            </w:pPr>
            <w:r w:rsidRPr="00E83E0A">
              <w:rPr>
                <w:rFonts w:asciiTheme="majorBidi" w:eastAsia="Times New Roman" w:hAnsiTheme="majorBidi" w:cstheme="majorBidi"/>
                <w:color w:val="000000"/>
              </w:rPr>
              <w:t>KC545386.1</w:t>
            </w:r>
          </w:p>
        </w:tc>
        <w:tc>
          <w:tcPr>
            <w:tcW w:w="1560" w:type="dxa"/>
            <w:shd w:val="clear" w:color="auto" w:fill="auto"/>
            <w:noWrap/>
            <w:vAlign w:val="bottom"/>
            <w:hideMark/>
          </w:tcPr>
          <w:p w14:paraId="35DD617C" w14:textId="77777777" w:rsidR="00AA2045" w:rsidRPr="00E83E0A" w:rsidRDefault="00AA2045" w:rsidP="00AA2045">
            <w:pPr>
              <w:spacing w:after="0" w:line="240" w:lineRule="auto"/>
              <w:jc w:val="right"/>
              <w:rPr>
                <w:rFonts w:asciiTheme="majorBidi" w:eastAsia="Times New Roman" w:hAnsiTheme="majorBidi" w:cstheme="majorBidi"/>
                <w:color w:val="000000"/>
              </w:rPr>
            </w:pPr>
            <w:r w:rsidRPr="00E83E0A">
              <w:rPr>
                <w:rFonts w:asciiTheme="majorBidi" w:eastAsia="Times New Roman" w:hAnsiTheme="majorBidi" w:cstheme="majorBidi"/>
                <w:color w:val="000000"/>
              </w:rPr>
              <w:t>0</w:t>
            </w:r>
          </w:p>
        </w:tc>
        <w:tc>
          <w:tcPr>
            <w:tcW w:w="1660" w:type="dxa"/>
            <w:shd w:val="clear" w:color="auto" w:fill="auto"/>
            <w:noWrap/>
            <w:vAlign w:val="bottom"/>
            <w:hideMark/>
          </w:tcPr>
          <w:p w14:paraId="08F1964F" w14:textId="77777777" w:rsidR="00AA2045" w:rsidRPr="00E83E0A" w:rsidRDefault="00AA2045" w:rsidP="00AA2045">
            <w:pPr>
              <w:spacing w:after="0" w:line="240" w:lineRule="auto"/>
              <w:jc w:val="right"/>
              <w:rPr>
                <w:rFonts w:asciiTheme="majorBidi" w:eastAsia="Times New Roman" w:hAnsiTheme="majorBidi" w:cstheme="majorBidi"/>
                <w:color w:val="000000"/>
              </w:rPr>
            </w:pPr>
            <w:r w:rsidRPr="00E83E0A">
              <w:rPr>
                <w:rFonts w:asciiTheme="majorBidi" w:eastAsia="Times New Roman" w:hAnsiTheme="majorBidi" w:cstheme="majorBidi"/>
                <w:color w:val="000000"/>
              </w:rPr>
              <w:t>0</w:t>
            </w:r>
          </w:p>
        </w:tc>
        <w:tc>
          <w:tcPr>
            <w:tcW w:w="1773" w:type="dxa"/>
            <w:shd w:val="clear" w:color="auto" w:fill="auto"/>
            <w:noWrap/>
            <w:vAlign w:val="bottom"/>
            <w:hideMark/>
          </w:tcPr>
          <w:p w14:paraId="37201A62" w14:textId="77777777" w:rsidR="00AA2045" w:rsidRPr="00E83E0A" w:rsidRDefault="00AA2045" w:rsidP="00AA2045">
            <w:pPr>
              <w:spacing w:after="0" w:line="240" w:lineRule="auto"/>
              <w:jc w:val="right"/>
              <w:rPr>
                <w:rFonts w:asciiTheme="majorBidi" w:eastAsia="Times New Roman" w:hAnsiTheme="majorBidi" w:cstheme="majorBidi"/>
                <w:color w:val="000000"/>
              </w:rPr>
            </w:pPr>
            <w:r w:rsidRPr="00E83E0A">
              <w:rPr>
                <w:rFonts w:asciiTheme="majorBidi" w:eastAsia="Times New Roman" w:hAnsiTheme="majorBidi" w:cstheme="majorBidi"/>
                <w:color w:val="000000"/>
              </w:rPr>
              <w:t>0</w:t>
            </w:r>
          </w:p>
        </w:tc>
      </w:tr>
    </w:tbl>
    <w:p w14:paraId="3EF35EAB" w14:textId="77777777" w:rsidR="005C242F" w:rsidRPr="00E83E0A" w:rsidRDefault="00AA2045" w:rsidP="005C242F">
      <w:pPr>
        <w:jc w:val="both"/>
        <w:rPr>
          <w:rFonts w:asciiTheme="majorBidi" w:hAnsiTheme="majorBidi" w:cstheme="majorBidi"/>
        </w:rPr>
      </w:pPr>
      <w:r w:rsidRPr="00E83E0A">
        <w:rPr>
          <w:rFonts w:asciiTheme="majorBidi" w:hAnsiTheme="majorBidi" w:cstheme="majorBidi"/>
        </w:rPr>
        <w:t xml:space="preserve"> </w:t>
      </w:r>
    </w:p>
    <w:p w14:paraId="7406904F" w14:textId="0147431E" w:rsidR="005C242F" w:rsidRPr="00E83E0A" w:rsidRDefault="00193AE7" w:rsidP="005C242F">
      <w:pPr>
        <w:jc w:val="both"/>
        <w:rPr>
          <w:rFonts w:asciiTheme="majorBidi" w:hAnsiTheme="majorBidi" w:cstheme="majorBidi"/>
          <w:color w:val="000000"/>
          <w:shd w:val="clear" w:color="auto" w:fill="FFFFFF"/>
        </w:rPr>
      </w:pPr>
      <w:r w:rsidRPr="00E83E0A">
        <w:rPr>
          <w:rFonts w:asciiTheme="majorBidi" w:hAnsiTheme="majorBidi" w:cstheme="majorBidi"/>
          <w:color w:val="000000"/>
          <w:shd w:val="clear" w:color="auto" w:fill="FFFFFF"/>
        </w:rPr>
        <w:t>We know v</w:t>
      </w:r>
      <w:r w:rsidR="005C242F" w:rsidRPr="00E83E0A">
        <w:rPr>
          <w:rFonts w:asciiTheme="majorBidi" w:hAnsiTheme="majorBidi" w:cstheme="majorBidi"/>
          <w:color w:val="000000"/>
          <w:shd w:val="clear" w:color="auto" w:fill="FFFFFF"/>
        </w:rPr>
        <w:t>arious types of mutations happen at different rates</w:t>
      </w:r>
      <w:r w:rsidRPr="00E83E0A">
        <w:rPr>
          <w:rFonts w:asciiTheme="majorBidi" w:hAnsiTheme="majorBidi" w:cstheme="majorBidi"/>
          <w:color w:val="000000"/>
          <w:shd w:val="clear" w:color="auto" w:fill="FFFFFF"/>
        </w:rPr>
        <w:t>. In genetics</w:t>
      </w:r>
      <w:r w:rsidR="007226E1" w:rsidRPr="00E83E0A">
        <w:rPr>
          <w:rFonts w:asciiTheme="majorBidi" w:hAnsiTheme="majorBidi" w:cstheme="majorBidi"/>
          <w:color w:val="000000"/>
          <w:shd w:val="clear" w:color="auto" w:fill="FFFFFF"/>
        </w:rPr>
        <w:t>, TT ratios referred to trans</w:t>
      </w:r>
      <w:r w:rsidR="00A47814" w:rsidRPr="00E83E0A">
        <w:rPr>
          <w:rFonts w:asciiTheme="majorBidi" w:hAnsiTheme="majorBidi" w:cstheme="majorBidi"/>
          <w:color w:val="000000"/>
          <w:shd w:val="clear" w:color="auto" w:fill="FFFFFF"/>
        </w:rPr>
        <w:t>version</w:t>
      </w:r>
      <w:r w:rsidR="00127234" w:rsidRPr="00E83E0A">
        <w:rPr>
          <w:rFonts w:asciiTheme="majorBidi" w:hAnsiTheme="majorBidi" w:cstheme="majorBidi"/>
          <w:color w:val="000000"/>
          <w:shd w:val="clear" w:color="auto" w:fill="FFFFFF"/>
        </w:rPr>
        <w:t xml:space="preserve"> </w:t>
      </w:r>
      <w:r w:rsidR="00A47814" w:rsidRPr="00E83E0A">
        <w:rPr>
          <w:rFonts w:asciiTheme="majorBidi" w:hAnsiTheme="majorBidi" w:cstheme="majorBidi"/>
          <w:color w:val="000000"/>
          <w:shd w:val="clear" w:color="auto" w:fill="FFFFFF"/>
        </w:rPr>
        <w:t xml:space="preserve">and transition ratio. We know that in evolutionary pathway, </w:t>
      </w:r>
      <w:r w:rsidR="0084113D" w:rsidRPr="00E83E0A">
        <w:rPr>
          <w:rFonts w:asciiTheme="majorBidi" w:hAnsiTheme="majorBidi" w:cstheme="majorBidi"/>
          <w:color w:val="000000"/>
          <w:shd w:val="clear" w:color="auto" w:fill="FFFFFF"/>
        </w:rPr>
        <w:t xml:space="preserve">mutations have </w:t>
      </w:r>
      <w:r w:rsidR="00A47814" w:rsidRPr="00E83E0A">
        <w:rPr>
          <w:rFonts w:asciiTheme="majorBidi" w:hAnsiTheme="majorBidi" w:cstheme="majorBidi"/>
          <w:color w:val="000000"/>
          <w:shd w:val="clear" w:color="auto" w:fill="FFFFFF"/>
        </w:rPr>
        <w:t>transition</w:t>
      </w:r>
      <w:r w:rsidR="0084113D" w:rsidRPr="00E83E0A">
        <w:rPr>
          <w:rFonts w:asciiTheme="majorBidi" w:hAnsiTheme="majorBidi" w:cstheme="majorBidi"/>
          <w:color w:val="000000"/>
          <w:shd w:val="clear" w:color="auto" w:fill="FFFFFF"/>
        </w:rPr>
        <w:t xml:space="preserve"> biases over transversion. </w:t>
      </w:r>
      <w:r w:rsidR="00A47814" w:rsidRPr="00E83E0A">
        <w:rPr>
          <w:rFonts w:asciiTheme="majorBidi" w:hAnsiTheme="majorBidi" w:cstheme="majorBidi"/>
          <w:color w:val="000000"/>
          <w:shd w:val="clear" w:color="auto" w:fill="FFFFFF"/>
        </w:rPr>
        <w:t xml:space="preserve"> </w:t>
      </w:r>
      <w:r w:rsidR="00C25AD4" w:rsidRPr="00E83E0A">
        <w:rPr>
          <w:rFonts w:asciiTheme="majorBidi" w:hAnsiTheme="majorBidi" w:cstheme="majorBidi"/>
          <w:color w:val="000000"/>
          <w:shd w:val="clear" w:color="auto" w:fill="FFFFFF"/>
        </w:rPr>
        <w:t xml:space="preserve">As we can see the TT ratio are all around one and what that means </w:t>
      </w:r>
      <w:r w:rsidR="000040CF" w:rsidRPr="00E83E0A">
        <w:rPr>
          <w:rFonts w:asciiTheme="majorBidi" w:hAnsiTheme="majorBidi" w:cstheme="majorBidi"/>
          <w:color w:val="000000"/>
          <w:shd w:val="clear" w:color="auto" w:fill="FFFFFF"/>
        </w:rPr>
        <w:t xml:space="preserve">the viral strains </w:t>
      </w:r>
      <w:r w:rsidR="006600BC" w:rsidRPr="00E83E0A">
        <w:rPr>
          <w:rFonts w:asciiTheme="majorBidi" w:hAnsiTheme="majorBidi" w:cstheme="majorBidi"/>
          <w:color w:val="000000"/>
          <w:shd w:val="clear" w:color="auto" w:fill="FFFFFF"/>
        </w:rPr>
        <w:t>follow</w:t>
      </w:r>
      <w:r w:rsidR="000040CF" w:rsidRPr="00E83E0A">
        <w:rPr>
          <w:rFonts w:asciiTheme="majorBidi" w:hAnsiTheme="majorBidi" w:cstheme="majorBidi"/>
          <w:color w:val="000000"/>
          <w:shd w:val="clear" w:color="auto" w:fill="FFFFFF"/>
        </w:rPr>
        <w:t xml:space="preserve"> the molecular evolutionary pathway and </w:t>
      </w:r>
      <w:r w:rsidR="00057634" w:rsidRPr="00E83E0A">
        <w:rPr>
          <w:rFonts w:asciiTheme="majorBidi" w:hAnsiTheme="majorBidi" w:cstheme="majorBidi"/>
          <w:color w:val="000000"/>
          <w:shd w:val="clear" w:color="auto" w:fill="FFFFFF"/>
        </w:rPr>
        <w:t>the mutation bias was inclining towered transition over trans</w:t>
      </w:r>
      <w:r w:rsidR="00127234" w:rsidRPr="00E83E0A">
        <w:rPr>
          <w:rFonts w:asciiTheme="majorBidi" w:hAnsiTheme="majorBidi" w:cstheme="majorBidi"/>
          <w:color w:val="000000"/>
          <w:shd w:val="clear" w:color="auto" w:fill="FFFFFF"/>
        </w:rPr>
        <w:t>version</w:t>
      </w:r>
      <w:r w:rsidR="00221D11" w:rsidRPr="00E83E0A">
        <w:rPr>
          <w:rFonts w:asciiTheme="majorBidi" w:hAnsiTheme="majorBidi" w:cstheme="majorBidi"/>
          <w:color w:val="000000"/>
          <w:shd w:val="clear" w:color="auto" w:fill="FFFFFF"/>
        </w:rPr>
        <w:t xml:space="preserve"> </w:t>
      </w:r>
      <w:r w:rsidR="001B6DCB" w:rsidRPr="00E83E0A">
        <w:rPr>
          <w:rFonts w:asciiTheme="majorBidi" w:hAnsiTheme="majorBidi" w:cstheme="majorBidi"/>
          <w:color w:val="000000"/>
          <w:shd w:val="clear" w:color="auto" w:fill="FFFFFF"/>
        </w:rPr>
        <w:t>(</w:t>
      </w:r>
      <w:r w:rsidR="001B6DCB" w:rsidRPr="00E83E0A">
        <w:rPr>
          <w:rFonts w:asciiTheme="majorBidi" w:hAnsiTheme="majorBidi" w:cstheme="majorBidi"/>
        </w:rPr>
        <w:t>Stoltzfus, A., &amp; Norris, R. W.</w:t>
      </w:r>
      <w:ins w:id="16" w:author="noor">
        <w:r w:rsidR="001B6DCB" w:rsidRPr="00E83E0A">
          <w:rPr>
            <w:rFonts w:asciiTheme="majorBidi" w:hAnsiTheme="majorBidi" w:cstheme="majorBidi"/>
          </w:rPr>
          <w:t>.</w:t>
        </w:r>
        <w:r w:rsidR="00046E62" w:rsidRPr="00E83E0A">
          <w:rPr>
            <w:rFonts w:asciiTheme="majorBidi" w:hAnsiTheme="majorBidi" w:cstheme="majorBidi"/>
          </w:rPr>
          <w:t>,</w:t>
        </w:r>
      </w:ins>
      <w:r w:rsidR="00046E62" w:rsidRPr="00E83E0A">
        <w:rPr>
          <w:rFonts w:asciiTheme="majorBidi" w:hAnsiTheme="majorBidi" w:cstheme="majorBidi"/>
        </w:rPr>
        <w:t xml:space="preserve"> </w:t>
      </w:r>
      <w:r w:rsidR="001B6DCB" w:rsidRPr="00E83E0A">
        <w:rPr>
          <w:rFonts w:asciiTheme="majorBidi" w:hAnsiTheme="majorBidi" w:cstheme="majorBidi"/>
        </w:rPr>
        <w:t>2016).</w:t>
      </w:r>
      <w:r w:rsidR="00127234" w:rsidRPr="00E83E0A">
        <w:rPr>
          <w:rFonts w:asciiTheme="majorBidi" w:hAnsiTheme="majorBidi" w:cstheme="majorBidi"/>
          <w:color w:val="000000"/>
          <w:shd w:val="clear" w:color="auto" w:fill="FFFFFF"/>
        </w:rPr>
        <w:t>.</w:t>
      </w:r>
      <w:ins w:id="17" w:author="noor">
        <w:r w:rsidR="001B6DCB" w:rsidRPr="00E83E0A">
          <w:rPr>
            <w:rFonts w:asciiTheme="majorBidi" w:hAnsiTheme="majorBidi" w:cstheme="majorBidi"/>
          </w:rPr>
          <w:t>).</w:t>
        </w:r>
      </w:ins>
      <w:r w:rsidR="00046E62" w:rsidRPr="00E83E0A">
        <w:rPr>
          <w:rFonts w:asciiTheme="majorBidi" w:hAnsiTheme="majorBidi" w:cstheme="majorBidi"/>
          <w:color w:val="000000"/>
          <w:shd w:val="clear" w:color="auto" w:fill="FFFFFF"/>
        </w:rPr>
        <w:t xml:space="preserve"> </w:t>
      </w:r>
    </w:p>
    <w:p w14:paraId="0F2290CC" w14:textId="521C03E5" w:rsidR="000C3C23" w:rsidRPr="00E83E0A" w:rsidRDefault="000C3C23" w:rsidP="005C242F">
      <w:pPr>
        <w:jc w:val="both"/>
        <w:rPr>
          <w:rFonts w:asciiTheme="majorBidi" w:hAnsiTheme="majorBidi" w:cstheme="majorBidi"/>
        </w:rPr>
      </w:pPr>
      <w:r w:rsidRPr="00E83E0A">
        <w:rPr>
          <w:noProof/>
        </w:rPr>
        <w:drawing>
          <wp:inline distT="0" distB="0" distL="0" distR="0" wp14:anchorId="17CE4422" wp14:editId="49CAFDE0">
            <wp:extent cx="3352800" cy="2190750"/>
            <wp:effectExtent l="0" t="0" r="0" b="0"/>
            <wp:docPr id="12" name="Chart 12">
              <a:extLst xmlns:a="http://schemas.openxmlformats.org/drawingml/2006/main">
                <a:ext uri="{FF2B5EF4-FFF2-40B4-BE49-F238E27FC236}">
                  <a16:creationId xmlns:a16="http://schemas.microsoft.com/office/drawing/2014/main" id="{4306EF8A-FC0A-4247-A960-D6DE22175EC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701A26D9" w14:textId="77777777" w:rsidR="000C3C23" w:rsidRPr="00E83E0A" w:rsidRDefault="000C3C23" w:rsidP="00AA2426">
      <w:pPr>
        <w:pStyle w:val="Heading2"/>
        <w:rPr>
          <w:rFonts w:asciiTheme="majorBidi" w:hAnsiTheme="majorBidi"/>
          <w:b/>
          <w:bCs/>
        </w:rPr>
      </w:pPr>
      <w:bookmarkStart w:id="18" w:name="_Toc92905343"/>
    </w:p>
    <w:p w14:paraId="5982FECD" w14:textId="0B7A5BA3" w:rsidR="008310A7" w:rsidRPr="00E83E0A" w:rsidRDefault="00AA2426" w:rsidP="00AA2426">
      <w:pPr>
        <w:pStyle w:val="Heading2"/>
        <w:rPr>
          <w:rFonts w:asciiTheme="majorBidi" w:hAnsiTheme="majorBidi"/>
          <w:b/>
          <w:bCs/>
        </w:rPr>
      </w:pPr>
      <w:r w:rsidRPr="00E83E0A">
        <w:rPr>
          <w:rFonts w:asciiTheme="majorBidi" w:hAnsiTheme="majorBidi"/>
          <w:b/>
          <w:bCs/>
        </w:rPr>
        <w:t xml:space="preserve">3.4 </w:t>
      </w:r>
      <w:r w:rsidR="00AA2045" w:rsidRPr="00E83E0A">
        <w:rPr>
          <w:rFonts w:asciiTheme="majorBidi" w:hAnsiTheme="majorBidi"/>
          <w:b/>
          <w:bCs/>
        </w:rPr>
        <w:t>Gaps</w:t>
      </w:r>
      <w:bookmarkEnd w:id="18"/>
      <w:r w:rsidR="00AA2045" w:rsidRPr="00E83E0A">
        <w:rPr>
          <w:rFonts w:asciiTheme="majorBidi" w:hAnsiTheme="majorBidi"/>
          <w:b/>
          <w:bCs/>
        </w:rPr>
        <w:t xml:space="preserve"> </w:t>
      </w:r>
    </w:p>
    <w:tbl>
      <w:tblPr>
        <w:tblW w:w="73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0"/>
        <w:gridCol w:w="1457"/>
        <w:gridCol w:w="1380"/>
        <w:gridCol w:w="1340"/>
        <w:gridCol w:w="1680"/>
      </w:tblGrid>
      <w:tr w:rsidR="008310A7" w:rsidRPr="00E83E0A" w14:paraId="427434D5" w14:textId="77777777" w:rsidTr="007B1B18">
        <w:trPr>
          <w:trHeight w:val="300"/>
          <w:jc w:val="center"/>
        </w:trPr>
        <w:tc>
          <w:tcPr>
            <w:tcW w:w="1510" w:type="dxa"/>
            <w:shd w:val="clear" w:color="auto" w:fill="auto"/>
            <w:noWrap/>
            <w:vAlign w:val="bottom"/>
            <w:hideMark/>
          </w:tcPr>
          <w:p w14:paraId="31E2BCC2" w14:textId="77777777" w:rsidR="008310A7" w:rsidRPr="00E83E0A" w:rsidRDefault="008310A7" w:rsidP="008310A7">
            <w:pPr>
              <w:spacing w:after="0" w:line="240" w:lineRule="auto"/>
              <w:rPr>
                <w:rFonts w:asciiTheme="majorBidi" w:eastAsia="Times New Roman" w:hAnsiTheme="majorBidi" w:cstheme="majorBidi"/>
                <w:sz w:val="24"/>
                <w:szCs w:val="24"/>
              </w:rPr>
            </w:pPr>
          </w:p>
        </w:tc>
        <w:tc>
          <w:tcPr>
            <w:tcW w:w="1421" w:type="dxa"/>
            <w:shd w:val="clear" w:color="auto" w:fill="auto"/>
            <w:noWrap/>
            <w:vAlign w:val="bottom"/>
            <w:hideMark/>
          </w:tcPr>
          <w:p w14:paraId="62703205" w14:textId="77777777" w:rsidR="008310A7" w:rsidRPr="00E83E0A" w:rsidRDefault="008310A7" w:rsidP="008310A7">
            <w:pPr>
              <w:spacing w:after="0" w:line="240" w:lineRule="auto"/>
              <w:rPr>
                <w:rFonts w:asciiTheme="majorBidi" w:eastAsia="Times New Roman" w:hAnsiTheme="majorBidi" w:cstheme="majorBidi"/>
                <w:sz w:val="20"/>
                <w:szCs w:val="20"/>
              </w:rPr>
            </w:pPr>
          </w:p>
        </w:tc>
        <w:tc>
          <w:tcPr>
            <w:tcW w:w="1380" w:type="dxa"/>
            <w:shd w:val="clear" w:color="auto" w:fill="auto"/>
            <w:noWrap/>
            <w:vAlign w:val="bottom"/>
            <w:hideMark/>
          </w:tcPr>
          <w:p w14:paraId="053BD7F7" w14:textId="77777777" w:rsidR="008310A7" w:rsidRPr="00E83E0A" w:rsidRDefault="008310A7" w:rsidP="008310A7">
            <w:pPr>
              <w:spacing w:after="0" w:line="240" w:lineRule="auto"/>
              <w:rPr>
                <w:rFonts w:asciiTheme="majorBidi" w:eastAsia="Times New Roman" w:hAnsiTheme="majorBidi" w:cstheme="majorBidi"/>
                <w:color w:val="000000"/>
              </w:rPr>
            </w:pPr>
            <w:r w:rsidRPr="00E83E0A">
              <w:rPr>
                <w:rFonts w:asciiTheme="majorBidi" w:eastAsia="Times New Roman" w:hAnsiTheme="majorBidi" w:cstheme="majorBidi"/>
                <w:color w:val="000000"/>
              </w:rPr>
              <w:t>Gaps</w:t>
            </w:r>
          </w:p>
        </w:tc>
        <w:tc>
          <w:tcPr>
            <w:tcW w:w="1340" w:type="dxa"/>
            <w:shd w:val="clear" w:color="auto" w:fill="auto"/>
            <w:noWrap/>
            <w:vAlign w:val="bottom"/>
            <w:hideMark/>
          </w:tcPr>
          <w:p w14:paraId="63D8D2A7" w14:textId="77777777" w:rsidR="008310A7" w:rsidRPr="00E83E0A" w:rsidRDefault="008310A7" w:rsidP="008310A7">
            <w:pPr>
              <w:spacing w:after="0" w:line="240" w:lineRule="auto"/>
              <w:rPr>
                <w:rFonts w:asciiTheme="majorBidi" w:eastAsia="Times New Roman" w:hAnsiTheme="majorBidi" w:cstheme="majorBidi"/>
                <w:color w:val="000000"/>
              </w:rPr>
            </w:pPr>
            <w:r w:rsidRPr="00E83E0A">
              <w:rPr>
                <w:rFonts w:asciiTheme="majorBidi" w:eastAsia="Times New Roman" w:hAnsiTheme="majorBidi" w:cstheme="majorBidi"/>
                <w:color w:val="000000"/>
              </w:rPr>
              <w:t>CDS_Gaps</w:t>
            </w:r>
          </w:p>
        </w:tc>
        <w:tc>
          <w:tcPr>
            <w:tcW w:w="1680" w:type="dxa"/>
            <w:shd w:val="clear" w:color="auto" w:fill="auto"/>
            <w:noWrap/>
            <w:vAlign w:val="bottom"/>
            <w:hideMark/>
          </w:tcPr>
          <w:p w14:paraId="10164C27" w14:textId="77777777" w:rsidR="008310A7" w:rsidRPr="00E83E0A" w:rsidRDefault="008310A7" w:rsidP="008310A7">
            <w:pPr>
              <w:spacing w:after="0" w:line="240" w:lineRule="auto"/>
              <w:rPr>
                <w:rFonts w:asciiTheme="majorBidi" w:eastAsia="Times New Roman" w:hAnsiTheme="majorBidi" w:cstheme="majorBidi"/>
                <w:color w:val="000000"/>
              </w:rPr>
            </w:pPr>
            <w:r w:rsidRPr="00E83E0A">
              <w:rPr>
                <w:rFonts w:asciiTheme="majorBidi" w:eastAsia="Times New Roman" w:hAnsiTheme="majorBidi" w:cstheme="majorBidi"/>
                <w:color w:val="000000"/>
              </w:rPr>
              <w:t>nonCDS_Gaps</w:t>
            </w:r>
          </w:p>
        </w:tc>
      </w:tr>
      <w:tr w:rsidR="008310A7" w:rsidRPr="00E83E0A" w14:paraId="3FAA62D2" w14:textId="77777777" w:rsidTr="007B1B18">
        <w:trPr>
          <w:trHeight w:val="300"/>
          <w:jc w:val="center"/>
        </w:trPr>
        <w:tc>
          <w:tcPr>
            <w:tcW w:w="1510" w:type="dxa"/>
            <w:shd w:val="clear" w:color="auto" w:fill="auto"/>
            <w:noWrap/>
            <w:vAlign w:val="bottom"/>
            <w:hideMark/>
          </w:tcPr>
          <w:p w14:paraId="7F1B9FD9" w14:textId="77777777" w:rsidR="008310A7" w:rsidRPr="00E83E0A" w:rsidRDefault="008310A7" w:rsidP="008310A7">
            <w:pPr>
              <w:spacing w:after="0" w:line="240" w:lineRule="auto"/>
              <w:jc w:val="right"/>
              <w:rPr>
                <w:rFonts w:asciiTheme="majorBidi" w:eastAsia="Times New Roman" w:hAnsiTheme="majorBidi" w:cstheme="majorBidi"/>
                <w:color w:val="000000"/>
              </w:rPr>
            </w:pPr>
            <w:r w:rsidRPr="00E83E0A">
              <w:rPr>
                <w:rFonts w:asciiTheme="majorBidi" w:eastAsia="Times New Roman" w:hAnsiTheme="majorBidi" w:cstheme="majorBidi"/>
                <w:color w:val="000000"/>
              </w:rPr>
              <w:t>1</w:t>
            </w:r>
          </w:p>
        </w:tc>
        <w:tc>
          <w:tcPr>
            <w:tcW w:w="1421" w:type="dxa"/>
            <w:shd w:val="clear" w:color="auto" w:fill="auto"/>
            <w:noWrap/>
            <w:vAlign w:val="bottom"/>
            <w:hideMark/>
          </w:tcPr>
          <w:p w14:paraId="61D04B2E" w14:textId="77777777" w:rsidR="008310A7" w:rsidRPr="00E83E0A" w:rsidRDefault="008310A7" w:rsidP="008310A7">
            <w:pPr>
              <w:spacing w:after="0" w:line="240" w:lineRule="auto"/>
              <w:rPr>
                <w:rFonts w:asciiTheme="majorBidi" w:eastAsia="Times New Roman" w:hAnsiTheme="majorBidi" w:cstheme="majorBidi"/>
                <w:color w:val="000000"/>
              </w:rPr>
            </w:pPr>
            <w:r w:rsidRPr="00E83E0A">
              <w:rPr>
                <w:rFonts w:asciiTheme="majorBidi" w:eastAsia="Times New Roman" w:hAnsiTheme="majorBidi" w:cstheme="majorBidi"/>
                <w:color w:val="000000"/>
              </w:rPr>
              <w:t>KJ813439.1</w:t>
            </w:r>
          </w:p>
        </w:tc>
        <w:tc>
          <w:tcPr>
            <w:tcW w:w="1380" w:type="dxa"/>
            <w:shd w:val="clear" w:color="auto" w:fill="auto"/>
            <w:noWrap/>
            <w:vAlign w:val="bottom"/>
            <w:hideMark/>
          </w:tcPr>
          <w:p w14:paraId="0EE10D97" w14:textId="77777777" w:rsidR="008310A7" w:rsidRPr="00E83E0A" w:rsidRDefault="008310A7" w:rsidP="008310A7">
            <w:pPr>
              <w:spacing w:after="0" w:line="240" w:lineRule="auto"/>
              <w:jc w:val="right"/>
              <w:rPr>
                <w:rFonts w:asciiTheme="majorBidi" w:eastAsia="Times New Roman" w:hAnsiTheme="majorBidi" w:cstheme="majorBidi"/>
                <w:color w:val="000000"/>
              </w:rPr>
            </w:pPr>
            <w:r w:rsidRPr="00E83E0A">
              <w:rPr>
                <w:rFonts w:asciiTheme="majorBidi" w:eastAsia="Times New Roman" w:hAnsiTheme="majorBidi" w:cstheme="majorBidi"/>
                <w:color w:val="000000"/>
              </w:rPr>
              <w:t>770</w:t>
            </w:r>
          </w:p>
        </w:tc>
        <w:tc>
          <w:tcPr>
            <w:tcW w:w="1340" w:type="dxa"/>
            <w:shd w:val="clear" w:color="auto" w:fill="auto"/>
            <w:noWrap/>
            <w:vAlign w:val="bottom"/>
            <w:hideMark/>
          </w:tcPr>
          <w:p w14:paraId="6AD30037" w14:textId="77777777" w:rsidR="008310A7" w:rsidRPr="00E83E0A" w:rsidRDefault="008310A7" w:rsidP="008310A7">
            <w:pPr>
              <w:spacing w:after="0" w:line="240" w:lineRule="auto"/>
              <w:jc w:val="right"/>
              <w:rPr>
                <w:rFonts w:asciiTheme="majorBidi" w:eastAsia="Times New Roman" w:hAnsiTheme="majorBidi" w:cstheme="majorBidi"/>
                <w:color w:val="000000"/>
              </w:rPr>
            </w:pPr>
            <w:r w:rsidRPr="00E83E0A">
              <w:rPr>
                <w:rFonts w:asciiTheme="majorBidi" w:eastAsia="Times New Roman" w:hAnsiTheme="majorBidi" w:cstheme="majorBidi"/>
                <w:color w:val="000000"/>
              </w:rPr>
              <w:t>392</w:t>
            </w:r>
          </w:p>
        </w:tc>
        <w:tc>
          <w:tcPr>
            <w:tcW w:w="1680" w:type="dxa"/>
            <w:shd w:val="clear" w:color="auto" w:fill="auto"/>
            <w:noWrap/>
            <w:vAlign w:val="bottom"/>
            <w:hideMark/>
          </w:tcPr>
          <w:p w14:paraId="3BBC3E2F" w14:textId="77777777" w:rsidR="008310A7" w:rsidRPr="00E83E0A" w:rsidRDefault="008310A7" w:rsidP="008310A7">
            <w:pPr>
              <w:spacing w:after="0" w:line="240" w:lineRule="auto"/>
              <w:jc w:val="right"/>
              <w:rPr>
                <w:rFonts w:asciiTheme="majorBidi" w:eastAsia="Times New Roman" w:hAnsiTheme="majorBidi" w:cstheme="majorBidi"/>
                <w:color w:val="000000"/>
              </w:rPr>
            </w:pPr>
            <w:r w:rsidRPr="00E83E0A">
              <w:rPr>
                <w:rFonts w:asciiTheme="majorBidi" w:eastAsia="Times New Roman" w:hAnsiTheme="majorBidi" w:cstheme="majorBidi"/>
                <w:color w:val="000000"/>
              </w:rPr>
              <w:t>378</w:t>
            </w:r>
          </w:p>
        </w:tc>
      </w:tr>
      <w:tr w:rsidR="008310A7" w:rsidRPr="00E83E0A" w14:paraId="7126886A" w14:textId="77777777" w:rsidTr="007B1B18">
        <w:trPr>
          <w:trHeight w:val="300"/>
          <w:jc w:val="center"/>
        </w:trPr>
        <w:tc>
          <w:tcPr>
            <w:tcW w:w="1510" w:type="dxa"/>
            <w:shd w:val="clear" w:color="auto" w:fill="auto"/>
            <w:noWrap/>
            <w:vAlign w:val="bottom"/>
            <w:hideMark/>
          </w:tcPr>
          <w:p w14:paraId="069DF2A7" w14:textId="77777777" w:rsidR="008310A7" w:rsidRPr="00E83E0A" w:rsidRDefault="008310A7" w:rsidP="008310A7">
            <w:pPr>
              <w:spacing w:after="0" w:line="240" w:lineRule="auto"/>
              <w:jc w:val="right"/>
              <w:rPr>
                <w:rFonts w:asciiTheme="majorBidi" w:eastAsia="Times New Roman" w:hAnsiTheme="majorBidi" w:cstheme="majorBidi"/>
                <w:color w:val="000000"/>
              </w:rPr>
            </w:pPr>
            <w:r w:rsidRPr="00E83E0A">
              <w:rPr>
                <w:rFonts w:asciiTheme="majorBidi" w:eastAsia="Times New Roman" w:hAnsiTheme="majorBidi" w:cstheme="majorBidi"/>
                <w:color w:val="000000"/>
              </w:rPr>
              <w:t>2</w:t>
            </w:r>
          </w:p>
        </w:tc>
        <w:tc>
          <w:tcPr>
            <w:tcW w:w="1421" w:type="dxa"/>
            <w:shd w:val="clear" w:color="auto" w:fill="auto"/>
            <w:noWrap/>
            <w:vAlign w:val="bottom"/>
            <w:hideMark/>
          </w:tcPr>
          <w:p w14:paraId="74729468" w14:textId="77777777" w:rsidR="008310A7" w:rsidRPr="00E83E0A" w:rsidRDefault="008310A7" w:rsidP="008310A7">
            <w:pPr>
              <w:spacing w:after="0" w:line="240" w:lineRule="auto"/>
              <w:rPr>
                <w:rFonts w:asciiTheme="majorBidi" w:eastAsia="Times New Roman" w:hAnsiTheme="majorBidi" w:cstheme="majorBidi"/>
                <w:color w:val="000000"/>
              </w:rPr>
            </w:pPr>
            <w:r w:rsidRPr="00E83E0A">
              <w:rPr>
                <w:rFonts w:asciiTheme="majorBidi" w:eastAsia="Times New Roman" w:hAnsiTheme="majorBidi" w:cstheme="majorBidi"/>
                <w:color w:val="000000"/>
              </w:rPr>
              <w:t>KP209306.1</w:t>
            </w:r>
          </w:p>
        </w:tc>
        <w:tc>
          <w:tcPr>
            <w:tcW w:w="1380" w:type="dxa"/>
            <w:shd w:val="clear" w:color="auto" w:fill="auto"/>
            <w:noWrap/>
            <w:vAlign w:val="bottom"/>
            <w:hideMark/>
          </w:tcPr>
          <w:p w14:paraId="6AB44C45" w14:textId="77777777" w:rsidR="008310A7" w:rsidRPr="00E83E0A" w:rsidRDefault="008310A7" w:rsidP="008310A7">
            <w:pPr>
              <w:spacing w:after="0" w:line="240" w:lineRule="auto"/>
              <w:jc w:val="right"/>
              <w:rPr>
                <w:rFonts w:asciiTheme="majorBidi" w:eastAsia="Times New Roman" w:hAnsiTheme="majorBidi" w:cstheme="majorBidi"/>
                <w:color w:val="000000"/>
              </w:rPr>
            </w:pPr>
            <w:r w:rsidRPr="00E83E0A">
              <w:rPr>
                <w:rFonts w:asciiTheme="majorBidi" w:eastAsia="Times New Roman" w:hAnsiTheme="majorBidi" w:cstheme="majorBidi"/>
                <w:color w:val="000000"/>
              </w:rPr>
              <w:t>770</w:t>
            </w:r>
          </w:p>
        </w:tc>
        <w:tc>
          <w:tcPr>
            <w:tcW w:w="1340" w:type="dxa"/>
            <w:shd w:val="clear" w:color="auto" w:fill="auto"/>
            <w:noWrap/>
            <w:vAlign w:val="bottom"/>
            <w:hideMark/>
          </w:tcPr>
          <w:p w14:paraId="21DEE1E3" w14:textId="77777777" w:rsidR="008310A7" w:rsidRPr="00E83E0A" w:rsidRDefault="008310A7" w:rsidP="008310A7">
            <w:pPr>
              <w:spacing w:after="0" w:line="240" w:lineRule="auto"/>
              <w:jc w:val="right"/>
              <w:rPr>
                <w:rFonts w:asciiTheme="majorBidi" w:eastAsia="Times New Roman" w:hAnsiTheme="majorBidi" w:cstheme="majorBidi"/>
                <w:color w:val="000000"/>
              </w:rPr>
            </w:pPr>
            <w:r w:rsidRPr="00E83E0A">
              <w:rPr>
                <w:rFonts w:asciiTheme="majorBidi" w:eastAsia="Times New Roman" w:hAnsiTheme="majorBidi" w:cstheme="majorBidi"/>
                <w:color w:val="000000"/>
              </w:rPr>
              <w:t>392</w:t>
            </w:r>
          </w:p>
        </w:tc>
        <w:tc>
          <w:tcPr>
            <w:tcW w:w="1680" w:type="dxa"/>
            <w:shd w:val="clear" w:color="auto" w:fill="auto"/>
            <w:noWrap/>
            <w:vAlign w:val="bottom"/>
            <w:hideMark/>
          </w:tcPr>
          <w:p w14:paraId="7E8C8DBD" w14:textId="77777777" w:rsidR="008310A7" w:rsidRPr="00E83E0A" w:rsidRDefault="008310A7" w:rsidP="008310A7">
            <w:pPr>
              <w:spacing w:after="0" w:line="240" w:lineRule="auto"/>
              <w:jc w:val="right"/>
              <w:rPr>
                <w:rFonts w:asciiTheme="majorBidi" w:eastAsia="Times New Roman" w:hAnsiTheme="majorBidi" w:cstheme="majorBidi"/>
                <w:color w:val="000000"/>
              </w:rPr>
            </w:pPr>
            <w:r w:rsidRPr="00E83E0A">
              <w:rPr>
                <w:rFonts w:asciiTheme="majorBidi" w:eastAsia="Times New Roman" w:hAnsiTheme="majorBidi" w:cstheme="majorBidi"/>
                <w:color w:val="000000"/>
              </w:rPr>
              <w:t>378</w:t>
            </w:r>
          </w:p>
        </w:tc>
      </w:tr>
      <w:tr w:rsidR="008310A7" w:rsidRPr="00E83E0A" w14:paraId="72EA8E17" w14:textId="77777777" w:rsidTr="007B1B18">
        <w:trPr>
          <w:trHeight w:val="300"/>
          <w:jc w:val="center"/>
        </w:trPr>
        <w:tc>
          <w:tcPr>
            <w:tcW w:w="1510" w:type="dxa"/>
            <w:shd w:val="clear" w:color="auto" w:fill="auto"/>
            <w:noWrap/>
            <w:vAlign w:val="bottom"/>
            <w:hideMark/>
          </w:tcPr>
          <w:p w14:paraId="6E4C34FA" w14:textId="77777777" w:rsidR="008310A7" w:rsidRPr="00E83E0A" w:rsidRDefault="008310A7" w:rsidP="008310A7">
            <w:pPr>
              <w:spacing w:after="0" w:line="240" w:lineRule="auto"/>
              <w:jc w:val="right"/>
              <w:rPr>
                <w:rFonts w:asciiTheme="majorBidi" w:eastAsia="Times New Roman" w:hAnsiTheme="majorBidi" w:cstheme="majorBidi"/>
                <w:color w:val="000000"/>
              </w:rPr>
            </w:pPr>
            <w:r w:rsidRPr="00E83E0A">
              <w:rPr>
                <w:rFonts w:asciiTheme="majorBidi" w:eastAsia="Times New Roman" w:hAnsiTheme="majorBidi" w:cstheme="majorBidi"/>
                <w:color w:val="000000"/>
              </w:rPr>
              <w:t>3</w:t>
            </w:r>
          </w:p>
        </w:tc>
        <w:tc>
          <w:tcPr>
            <w:tcW w:w="1421" w:type="dxa"/>
            <w:shd w:val="clear" w:color="auto" w:fill="auto"/>
            <w:noWrap/>
            <w:vAlign w:val="bottom"/>
            <w:hideMark/>
          </w:tcPr>
          <w:p w14:paraId="7C995F5D" w14:textId="77777777" w:rsidR="008310A7" w:rsidRPr="00E83E0A" w:rsidRDefault="008310A7" w:rsidP="008310A7">
            <w:pPr>
              <w:spacing w:after="0" w:line="240" w:lineRule="auto"/>
              <w:rPr>
                <w:rFonts w:asciiTheme="majorBidi" w:eastAsia="Times New Roman" w:hAnsiTheme="majorBidi" w:cstheme="majorBidi"/>
                <w:color w:val="000000"/>
              </w:rPr>
            </w:pPr>
            <w:r w:rsidRPr="00E83E0A">
              <w:rPr>
                <w:rFonts w:asciiTheme="majorBidi" w:eastAsia="Times New Roman" w:hAnsiTheme="majorBidi" w:cstheme="majorBidi"/>
                <w:color w:val="000000"/>
              </w:rPr>
              <w:t>KT156560.1</w:t>
            </w:r>
          </w:p>
        </w:tc>
        <w:tc>
          <w:tcPr>
            <w:tcW w:w="1380" w:type="dxa"/>
            <w:shd w:val="clear" w:color="auto" w:fill="auto"/>
            <w:noWrap/>
            <w:vAlign w:val="bottom"/>
            <w:hideMark/>
          </w:tcPr>
          <w:p w14:paraId="22EC7F6D" w14:textId="77777777" w:rsidR="008310A7" w:rsidRPr="00E83E0A" w:rsidRDefault="008310A7" w:rsidP="008310A7">
            <w:pPr>
              <w:spacing w:after="0" w:line="240" w:lineRule="auto"/>
              <w:jc w:val="right"/>
              <w:rPr>
                <w:rFonts w:asciiTheme="majorBidi" w:eastAsia="Times New Roman" w:hAnsiTheme="majorBidi" w:cstheme="majorBidi"/>
                <w:color w:val="000000"/>
              </w:rPr>
            </w:pPr>
            <w:r w:rsidRPr="00E83E0A">
              <w:rPr>
                <w:rFonts w:asciiTheme="majorBidi" w:eastAsia="Times New Roman" w:hAnsiTheme="majorBidi" w:cstheme="majorBidi"/>
                <w:color w:val="000000"/>
              </w:rPr>
              <w:t>770</w:t>
            </w:r>
          </w:p>
        </w:tc>
        <w:tc>
          <w:tcPr>
            <w:tcW w:w="1340" w:type="dxa"/>
            <w:shd w:val="clear" w:color="auto" w:fill="auto"/>
            <w:noWrap/>
            <w:vAlign w:val="bottom"/>
            <w:hideMark/>
          </w:tcPr>
          <w:p w14:paraId="65E15030" w14:textId="77777777" w:rsidR="008310A7" w:rsidRPr="00E83E0A" w:rsidRDefault="008310A7" w:rsidP="008310A7">
            <w:pPr>
              <w:spacing w:after="0" w:line="240" w:lineRule="auto"/>
              <w:jc w:val="right"/>
              <w:rPr>
                <w:rFonts w:asciiTheme="majorBidi" w:eastAsia="Times New Roman" w:hAnsiTheme="majorBidi" w:cstheme="majorBidi"/>
                <w:color w:val="000000"/>
              </w:rPr>
            </w:pPr>
            <w:r w:rsidRPr="00E83E0A">
              <w:rPr>
                <w:rFonts w:asciiTheme="majorBidi" w:eastAsia="Times New Roman" w:hAnsiTheme="majorBidi" w:cstheme="majorBidi"/>
                <w:color w:val="000000"/>
              </w:rPr>
              <w:t>392</w:t>
            </w:r>
          </w:p>
        </w:tc>
        <w:tc>
          <w:tcPr>
            <w:tcW w:w="1680" w:type="dxa"/>
            <w:shd w:val="clear" w:color="auto" w:fill="auto"/>
            <w:noWrap/>
            <w:vAlign w:val="bottom"/>
            <w:hideMark/>
          </w:tcPr>
          <w:p w14:paraId="0FCE283E" w14:textId="77777777" w:rsidR="008310A7" w:rsidRPr="00E83E0A" w:rsidRDefault="008310A7" w:rsidP="008310A7">
            <w:pPr>
              <w:spacing w:after="0" w:line="240" w:lineRule="auto"/>
              <w:jc w:val="right"/>
              <w:rPr>
                <w:rFonts w:asciiTheme="majorBidi" w:eastAsia="Times New Roman" w:hAnsiTheme="majorBidi" w:cstheme="majorBidi"/>
                <w:color w:val="000000"/>
              </w:rPr>
            </w:pPr>
            <w:r w:rsidRPr="00E83E0A">
              <w:rPr>
                <w:rFonts w:asciiTheme="majorBidi" w:eastAsia="Times New Roman" w:hAnsiTheme="majorBidi" w:cstheme="majorBidi"/>
                <w:color w:val="000000"/>
              </w:rPr>
              <w:t>378</w:t>
            </w:r>
          </w:p>
        </w:tc>
      </w:tr>
      <w:tr w:rsidR="008310A7" w:rsidRPr="00E83E0A" w14:paraId="099CDDAB" w14:textId="77777777" w:rsidTr="007B1B18">
        <w:trPr>
          <w:trHeight w:val="300"/>
          <w:jc w:val="center"/>
        </w:trPr>
        <w:tc>
          <w:tcPr>
            <w:tcW w:w="1510" w:type="dxa"/>
            <w:shd w:val="clear" w:color="auto" w:fill="auto"/>
            <w:noWrap/>
            <w:vAlign w:val="bottom"/>
            <w:hideMark/>
          </w:tcPr>
          <w:p w14:paraId="2B59F1B5" w14:textId="77777777" w:rsidR="008310A7" w:rsidRPr="00E83E0A" w:rsidRDefault="008310A7" w:rsidP="008310A7">
            <w:pPr>
              <w:spacing w:after="0" w:line="240" w:lineRule="auto"/>
              <w:jc w:val="right"/>
              <w:rPr>
                <w:rFonts w:asciiTheme="majorBidi" w:eastAsia="Times New Roman" w:hAnsiTheme="majorBidi" w:cstheme="majorBidi"/>
                <w:color w:val="000000"/>
              </w:rPr>
            </w:pPr>
            <w:r w:rsidRPr="00E83E0A">
              <w:rPr>
                <w:rFonts w:asciiTheme="majorBidi" w:eastAsia="Times New Roman" w:hAnsiTheme="majorBidi" w:cstheme="majorBidi"/>
                <w:color w:val="000000"/>
              </w:rPr>
              <w:t>4</w:t>
            </w:r>
          </w:p>
        </w:tc>
        <w:tc>
          <w:tcPr>
            <w:tcW w:w="1421" w:type="dxa"/>
            <w:shd w:val="clear" w:color="auto" w:fill="auto"/>
            <w:noWrap/>
            <w:vAlign w:val="bottom"/>
            <w:hideMark/>
          </w:tcPr>
          <w:p w14:paraId="349A6F37" w14:textId="77777777" w:rsidR="008310A7" w:rsidRPr="00E83E0A" w:rsidRDefault="008310A7" w:rsidP="008310A7">
            <w:pPr>
              <w:spacing w:after="0" w:line="240" w:lineRule="auto"/>
              <w:rPr>
                <w:rFonts w:asciiTheme="majorBidi" w:eastAsia="Times New Roman" w:hAnsiTheme="majorBidi" w:cstheme="majorBidi"/>
                <w:color w:val="000000"/>
              </w:rPr>
            </w:pPr>
            <w:r w:rsidRPr="00E83E0A">
              <w:rPr>
                <w:rFonts w:asciiTheme="majorBidi" w:eastAsia="Times New Roman" w:hAnsiTheme="majorBidi" w:cstheme="majorBidi"/>
                <w:color w:val="000000"/>
              </w:rPr>
              <w:t>NC_009019.1</w:t>
            </w:r>
          </w:p>
        </w:tc>
        <w:tc>
          <w:tcPr>
            <w:tcW w:w="1380" w:type="dxa"/>
            <w:shd w:val="clear" w:color="auto" w:fill="auto"/>
            <w:noWrap/>
            <w:vAlign w:val="bottom"/>
            <w:hideMark/>
          </w:tcPr>
          <w:p w14:paraId="23A96F3E" w14:textId="77777777" w:rsidR="008310A7" w:rsidRPr="00E83E0A" w:rsidRDefault="008310A7" w:rsidP="008310A7">
            <w:pPr>
              <w:spacing w:after="0" w:line="240" w:lineRule="auto"/>
              <w:jc w:val="right"/>
              <w:rPr>
                <w:rFonts w:asciiTheme="majorBidi" w:eastAsia="Times New Roman" w:hAnsiTheme="majorBidi" w:cstheme="majorBidi"/>
                <w:color w:val="000000"/>
              </w:rPr>
            </w:pPr>
            <w:r w:rsidRPr="00E83E0A">
              <w:rPr>
                <w:rFonts w:asciiTheme="majorBidi" w:eastAsia="Times New Roman" w:hAnsiTheme="majorBidi" w:cstheme="majorBidi"/>
                <w:color w:val="000000"/>
              </w:rPr>
              <w:t>809</w:t>
            </w:r>
          </w:p>
        </w:tc>
        <w:tc>
          <w:tcPr>
            <w:tcW w:w="1340" w:type="dxa"/>
            <w:shd w:val="clear" w:color="auto" w:fill="auto"/>
            <w:noWrap/>
            <w:vAlign w:val="bottom"/>
            <w:hideMark/>
          </w:tcPr>
          <w:p w14:paraId="361D6455" w14:textId="77777777" w:rsidR="008310A7" w:rsidRPr="00E83E0A" w:rsidRDefault="008310A7" w:rsidP="008310A7">
            <w:pPr>
              <w:spacing w:after="0" w:line="240" w:lineRule="auto"/>
              <w:jc w:val="right"/>
              <w:rPr>
                <w:rFonts w:asciiTheme="majorBidi" w:eastAsia="Times New Roman" w:hAnsiTheme="majorBidi" w:cstheme="majorBidi"/>
                <w:color w:val="000000"/>
              </w:rPr>
            </w:pPr>
            <w:r w:rsidRPr="00E83E0A">
              <w:rPr>
                <w:rFonts w:asciiTheme="majorBidi" w:eastAsia="Times New Roman" w:hAnsiTheme="majorBidi" w:cstheme="majorBidi"/>
                <w:color w:val="000000"/>
              </w:rPr>
              <w:t>294</w:t>
            </w:r>
          </w:p>
        </w:tc>
        <w:tc>
          <w:tcPr>
            <w:tcW w:w="1680" w:type="dxa"/>
            <w:shd w:val="clear" w:color="auto" w:fill="auto"/>
            <w:noWrap/>
            <w:vAlign w:val="bottom"/>
            <w:hideMark/>
          </w:tcPr>
          <w:p w14:paraId="209EDD4F" w14:textId="77777777" w:rsidR="008310A7" w:rsidRPr="00E83E0A" w:rsidRDefault="008310A7" w:rsidP="008310A7">
            <w:pPr>
              <w:spacing w:after="0" w:line="240" w:lineRule="auto"/>
              <w:jc w:val="right"/>
              <w:rPr>
                <w:rFonts w:asciiTheme="majorBidi" w:eastAsia="Times New Roman" w:hAnsiTheme="majorBidi" w:cstheme="majorBidi"/>
                <w:color w:val="000000"/>
              </w:rPr>
            </w:pPr>
            <w:r w:rsidRPr="00E83E0A">
              <w:rPr>
                <w:rFonts w:asciiTheme="majorBidi" w:eastAsia="Times New Roman" w:hAnsiTheme="majorBidi" w:cstheme="majorBidi"/>
                <w:color w:val="000000"/>
              </w:rPr>
              <w:t>515</w:t>
            </w:r>
          </w:p>
        </w:tc>
      </w:tr>
      <w:tr w:rsidR="008310A7" w:rsidRPr="00E83E0A" w14:paraId="69726444" w14:textId="77777777" w:rsidTr="007B1B18">
        <w:trPr>
          <w:trHeight w:val="300"/>
          <w:jc w:val="center"/>
        </w:trPr>
        <w:tc>
          <w:tcPr>
            <w:tcW w:w="1510" w:type="dxa"/>
            <w:shd w:val="clear" w:color="auto" w:fill="auto"/>
            <w:noWrap/>
            <w:vAlign w:val="bottom"/>
            <w:hideMark/>
          </w:tcPr>
          <w:p w14:paraId="61F0A4EA" w14:textId="77777777" w:rsidR="008310A7" w:rsidRPr="00E83E0A" w:rsidRDefault="008310A7" w:rsidP="008310A7">
            <w:pPr>
              <w:spacing w:after="0" w:line="240" w:lineRule="auto"/>
              <w:jc w:val="right"/>
              <w:rPr>
                <w:rFonts w:asciiTheme="majorBidi" w:eastAsia="Times New Roman" w:hAnsiTheme="majorBidi" w:cstheme="majorBidi"/>
                <w:color w:val="000000"/>
              </w:rPr>
            </w:pPr>
            <w:r w:rsidRPr="00E83E0A">
              <w:rPr>
                <w:rFonts w:asciiTheme="majorBidi" w:eastAsia="Times New Roman" w:hAnsiTheme="majorBidi" w:cstheme="majorBidi"/>
                <w:color w:val="000000"/>
              </w:rPr>
              <w:t>5</w:t>
            </w:r>
          </w:p>
        </w:tc>
        <w:tc>
          <w:tcPr>
            <w:tcW w:w="1421" w:type="dxa"/>
            <w:shd w:val="clear" w:color="auto" w:fill="auto"/>
            <w:noWrap/>
            <w:vAlign w:val="bottom"/>
            <w:hideMark/>
          </w:tcPr>
          <w:p w14:paraId="67F37CE6" w14:textId="77777777" w:rsidR="008310A7" w:rsidRPr="00E83E0A" w:rsidRDefault="008310A7" w:rsidP="008310A7">
            <w:pPr>
              <w:spacing w:after="0" w:line="240" w:lineRule="auto"/>
              <w:rPr>
                <w:rFonts w:asciiTheme="majorBidi" w:eastAsia="Times New Roman" w:hAnsiTheme="majorBidi" w:cstheme="majorBidi"/>
                <w:color w:val="000000"/>
              </w:rPr>
            </w:pPr>
            <w:r w:rsidRPr="00E83E0A">
              <w:rPr>
                <w:rFonts w:asciiTheme="majorBidi" w:eastAsia="Times New Roman" w:hAnsiTheme="majorBidi" w:cstheme="majorBidi"/>
                <w:color w:val="000000"/>
              </w:rPr>
              <w:t>KC545386.1</w:t>
            </w:r>
          </w:p>
        </w:tc>
        <w:tc>
          <w:tcPr>
            <w:tcW w:w="1380" w:type="dxa"/>
            <w:shd w:val="clear" w:color="auto" w:fill="auto"/>
            <w:noWrap/>
            <w:vAlign w:val="bottom"/>
            <w:hideMark/>
          </w:tcPr>
          <w:p w14:paraId="030B5FDF" w14:textId="77777777" w:rsidR="008310A7" w:rsidRPr="00E83E0A" w:rsidRDefault="008310A7" w:rsidP="008310A7">
            <w:pPr>
              <w:spacing w:after="0" w:line="240" w:lineRule="auto"/>
              <w:jc w:val="right"/>
              <w:rPr>
                <w:rFonts w:asciiTheme="majorBidi" w:eastAsia="Times New Roman" w:hAnsiTheme="majorBidi" w:cstheme="majorBidi"/>
                <w:color w:val="000000"/>
              </w:rPr>
            </w:pPr>
            <w:r w:rsidRPr="00E83E0A">
              <w:rPr>
                <w:rFonts w:asciiTheme="majorBidi" w:eastAsia="Times New Roman" w:hAnsiTheme="majorBidi" w:cstheme="majorBidi"/>
                <w:color w:val="000000"/>
              </w:rPr>
              <w:t>0</w:t>
            </w:r>
          </w:p>
        </w:tc>
        <w:tc>
          <w:tcPr>
            <w:tcW w:w="1340" w:type="dxa"/>
            <w:shd w:val="clear" w:color="auto" w:fill="auto"/>
            <w:noWrap/>
            <w:vAlign w:val="bottom"/>
            <w:hideMark/>
          </w:tcPr>
          <w:p w14:paraId="66699918" w14:textId="77777777" w:rsidR="008310A7" w:rsidRPr="00E83E0A" w:rsidRDefault="008310A7" w:rsidP="008310A7">
            <w:pPr>
              <w:spacing w:after="0" w:line="240" w:lineRule="auto"/>
              <w:jc w:val="right"/>
              <w:rPr>
                <w:rFonts w:asciiTheme="majorBidi" w:eastAsia="Times New Roman" w:hAnsiTheme="majorBidi" w:cstheme="majorBidi"/>
                <w:color w:val="000000"/>
              </w:rPr>
            </w:pPr>
            <w:r w:rsidRPr="00E83E0A">
              <w:rPr>
                <w:rFonts w:asciiTheme="majorBidi" w:eastAsia="Times New Roman" w:hAnsiTheme="majorBidi" w:cstheme="majorBidi"/>
                <w:color w:val="000000"/>
              </w:rPr>
              <w:t>0</w:t>
            </w:r>
          </w:p>
        </w:tc>
        <w:tc>
          <w:tcPr>
            <w:tcW w:w="1680" w:type="dxa"/>
            <w:shd w:val="clear" w:color="auto" w:fill="auto"/>
            <w:noWrap/>
            <w:vAlign w:val="bottom"/>
            <w:hideMark/>
          </w:tcPr>
          <w:p w14:paraId="7C231891" w14:textId="77777777" w:rsidR="008310A7" w:rsidRPr="00E83E0A" w:rsidRDefault="008310A7" w:rsidP="008310A7">
            <w:pPr>
              <w:spacing w:after="0" w:line="240" w:lineRule="auto"/>
              <w:jc w:val="right"/>
              <w:rPr>
                <w:rFonts w:asciiTheme="majorBidi" w:eastAsia="Times New Roman" w:hAnsiTheme="majorBidi" w:cstheme="majorBidi"/>
                <w:color w:val="000000"/>
              </w:rPr>
            </w:pPr>
            <w:r w:rsidRPr="00E83E0A">
              <w:rPr>
                <w:rFonts w:asciiTheme="majorBidi" w:eastAsia="Times New Roman" w:hAnsiTheme="majorBidi" w:cstheme="majorBidi"/>
                <w:color w:val="000000"/>
              </w:rPr>
              <w:t>0</w:t>
            </w:r>
          </w:p>
        </w:tc>
      </w:tr>
    </w:tbl>
    <w:p w14:paraId="282421C0" w14:textId="152AF929" w:rsidR="006C2BB7" w:rsidRPr="00E83E0A" w:rsidRDefault="006C2BB7" w:rsidP="008310A7">
      <w:pPr>
        <w:jc w:val="both"/>
        <w:rPr>
          <w:rFonts w:asciiTheme="majorBidi" w:hAnsiTheme="majorBidi" w:cstheme="majorBidi"/>
        </w:rPr>
      </w:pPr>
    </w:p>
    <w:p w14:paraId="6C6A047D" w14:textId="0F0B214A" w:rsidR="006C2BB7" w:rsidRPr="00E83E0A" w:rsidRDefault="00CB2647" w:rsidP="008310A7">
      <w:pPr>
        <w:jc w:val="both"/>
        <w:rPr>
          <w:rFonts w:asciiTheme="majorBidi" w:hAnsiTheme="majorBidi" w:cstheme="majorBidi"/>
        </w:rPr>
      </w:pPr>
      <w:r w:rsidRPr="00E83E0A">
        <w:rPr>
          <w:rFonts w:asciiTheme="majorBidi" w:hAnsiTheme="majorBidi" w:cstheme="majorBidi"/>
        </w:rPr>
        <w:t>From this table we can see that Gaps and ratio are related to each other</w:t>
      </w:r>
      <w:r w:rsidR="00136EDF" w:rsidRPr="00E83E0A">
        <w:rPr>
          <w:rFonts w:asciiTheme="majorBidi" w:hAnsiTheme="majorBidi" w:cstheme="majorBidi"/>
        </w:rPr>
        <w:t>.</w:t>
      </w:r>
      <w:r w:rsidR="00D0180C" w:rsidRPr="00E83E0A">
        <w:rPr>
          <w:rFonts w:asciiTheme="majorBidi" w:hAnsiTheme="majorBidi" w:cstheme="majorBidi"/>
        </w:rPr>
        <w:t xml:space="preserve"> according to this study</w:t>
      </w:r>
      <w:r w:rsidR="006B6814" w:rsidRPr="00E83E0A">
        <w:rPr>
          <w:rFonts w:asciiTheme="majorBidi" w:hAnsiTheme="majorBidi" w:cstheme="majorBidi"/>
        </w:rPr>
        <w:t xml:space="preserve">, “Gap genes are large areas of the normal cuticular pattern are deleted in individuals with mutant phenotypes” </w:t>
      </w:r>
      <w:r w:rsidR="00E838E7" w:rsidRPr="00E83E0A">
        <w:rPr>
          <w:rFonts w:asciiTheme="majorBidi" w:hAnsiTheme="majorBidi" w:cstheme="majorBidi"/>
        </w:rPr>
        <w:t xml:space="preserve">(Marjorie A.Hoy, 2019). We can see that the gap patterns correlate with the mutation pattern. From the CDS deletions, we didn’t see any deletions, whereas the entire genomes have around 300-460 bp deleted. </w:t>
      </w:r>
      <w:r w:rsidR="00AA2426" w:rsidRPr="00E83E0A">
        <w:rPr>
          <w:rFonts w:asciiTheme="majorBidi" w:hAnsiTheme="majorBidi" w:cstheme="majorBidi"/>
        </w:rPr>
        <w:t xml:space="preserve">From that, we can say the deleted sequence probably have some evolutionary causations, which is not reflected in the actual mutation. </w:t>
      </w:r>
    </w:p>
    <w:p w14:paraId="54CD37B6" w14:textId="3E674733" w:rsidR="007C60E1" w:rsidRPr="00E83E0A" w:rsidRDefault="000C3C23" w:rsidP="007C60E1">
      <w:pPr>
        <w:jc w:val="both"/>
        <w:rPr>
          <w:rFonts w:asciiTheme="majorBidi" w:hAnsiTheme="majorBidi" w:cstheme="majorBidi"/>
        </w:rPr>
      </w:pPr>
      <w:r w:rsidRPr="00E83E0A">
        <w:rPr>
          <w:noProof/>
        </w:rPr>
        <w:drawing>
          <wp:inline distT="0" distB="0" distL="0" distR="0" wp14:anchorId="3962011A" wp14:editId="7FD1280B">
            <wp:extent cx="3486150" cy="2257425"/>
            <wp:effectExtent l="0" t="0" r="0" b="9525"/>
            <wp:docPr id="13" name="Chart 13">
              <a:extLst xmlns:a="http://schemas.openxmlformats.org/drawingml/2006/main">
                <a:ext uri="{FF2B5EF4-FFF2-40B4-BE49-F238E27FC236}">
                  <a16:creationId xmlns:a16="http://schemas.microsoft.com/office/drawing/2014/main" id="{1F7E2EAA-FFC8-4C14-AF53-609EE117A0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1B233836" w14:textId="77777777" w:rsidR="000C3C23" w:rsidRPr="00E83E0A" w:rsidRDefault="000C3C23" w:rsidP="007C60E1">
      <w:pPr>
        <w:jc w:val="both"/>
        <w:rPr>
          <w:rFonts w:asciiTheme="majorBidi" w:hAnsiTheme="majorBidi" w:cstheme="majorBidi"/>
        </w:rPr>
      </w:pPr>
    </w:p>
    <w:p w14:paraId="5458D979" w14:textId="7BB8DCB1" w:rsidR="004D5F0E" w:rsidRPr="00E83E0A" w:rsidRDefault="004D5F0E" w:rsidP="007C60E1">
      <w:pPr>
        <w:jc w:val="both"/>
        <w:rPr>
          <w:rFonts w:asciiTheme="majorBidi" w:hAnsiTheme="majorBidi" w:cstheme="majorBidi"/>
          <w:b/>
          <w:bCs/>
        </w:rPr>
      </w:pPr>
      <w:r w:rsidRPr="00E83E0A">
        <w:rPr>
          <w:rFonts w:asciiTheme="majorBidi" w:hAnsiTheme="majorBidi" w:cstheme="majorBidi"/>
          <w:b/>
          <w:bCs/>
        </w:rPr>
        <w:t xml:space="preserve"> </w:t>
      </w:r>
    </w:p>
    <w:p w14:paraId="3908CCC1" w14:textId="1A49E4B1" w:rsidR="00AA2426" w:rsidRPr="00E83E0A" w:rsidRDefault="00AA2426" w:rsidP="00AA2426">
      <w:pPr>
        <w:pStyle w:val="Heading1"/>
        <w:rPr>
          <w:rFonts w:asciiTheme="majorBidi" w:hAnsiTheme="majorBidi"/>
          <w:b/>
          <w:bCs/>
        </w:rPr>
      </w:pPr>
      <w:bookmarkStart w:id="19" w:name="_Toc92905344"/>
      <w:r w:rsidRPr="00E83E0A">
        <w:rPr>
          <w:rFonts w:asciiTheme="majorBidi" w:hAnsiTheme="majorBidi"/>
          <w:b/>
          <w:bCs/>
        </w:rPr>
        <w:t>Conclusion</w:t>
      </w:r>
      <w:bookmarkEnd w:id="19"/>
      <w:r w:rsidRPr="00E83E0A">
        <w:rPr>
          <w:rFonts w:asciiTheme="majorBidi" w:hAnsiTheme="majorBidi"/>
          <w:b/>
          <w:bCs/>
        </w:rPr>
        <w:t xml:space="preserve"> </w:t>
      </w:r>
    </w:p>
    <w:p w14:paraId="645D1BAD" w14:textId="5C655C00" w:rsidR="006B4E7B" w:rsidRPr="00E83E0A" w:rsidRDefault="006B4E7B" w:rsidP="006B4E7B">
      <w:pPr>
        <w:jc w:val="both"/>
        <w:rPr>
          <w:rFonts w:ascii="Times New Roman" w:hAnsi="Times New Roman" w:cs="Times New Roman"/>
        </w:rPr>
      </w:pPr>
      <w:r w:rsidRPr="00E83E0A">
        <w:rPr>
          <w:rFonts w:ascii="Times New Roman" w:hAnsi="Times New Roman" w:cs="Times New Roman"/>
        </w:rPr>
        <w:t xml:space="preserve">In conclusion, we can say that MERS is not a highly mutated virus, even if we saw a large number of </w:t>
      </w:r>
      <w:r w:rsidR="000C3C23" w:rsidRPr="00E83E0A">
        <w:rPr>
          <w:rFonts w:ascii="Times New Roman" w:hAnsi="Times New Roman" w:cs="Times New Roman"/>
        </w:rPr>
        <w:t>mutations</w:t>
      </w:r>
      <w:r w:rsidRPr="00E83E0A">
        <w:rPr>
          <w:rFonts w:ascii="Times New Roman" w:hAnsi="Times New Roman" w:cs="Times New Roman"/>
        </w:rPr>
        <w:t xml:space="preserve"> in the coding region. I have made a mistake in collecting the stains, my intention was to collect and compare strains from human only, I however ended up collecting 2 strains from bat host. Surprisingly the bat viruses did not differ much from the human viruses. They both have shown </w:t>
      </w:r>
      <w:commentRangeStart w:id="20"/>
      <w:r w:rsidRPr="00E83E0A">
        <w:rPr>
          <w:rFonts w:ascii="Times New Roman" w:hAnsi="Times New Roman" w:cs="Times New Roman"/>
        </w:rPr>
        <w:t>slow mutation rate</w:t>
      </w:r>
      <w:commentRangeEnd w:id="20"/>
      <w:r w:rsidR="00875913">
        <w:rPr>
          <w:rStyle w:val="CommentReference"/>
        </w:rPr>
        <w:commentReference w:id="20"/>
      </w:r>
      <w:r w:rsidRPr="00E83E0A">
        <w:rPr>
          <w:rFonts w:ascii="Times New Roman" w:hAnsi="Times New Roman" w:cs="Times New Roman"/>
        </w:rPr>
        <w:t xml:space="preserve">. The earliest strain was collected in 2007 and the newest one in 2015. The </w:t>
      </w:r>
      <w:r w:rsidR="00F7095E" w:rsidRPr="00E83E0A">
        <w:rPr>
          <w:rFonts w:ascii="Times New Roman" w:hAnsi="Times New Roman" w:cs="Times New Roman"/>
        </w:rPr>
        <w:t xml:space="preserve">2007 was 66% similar to the strain that was collected in 2013 and the latest one, which was collected in 2015 was 68% similar to the first strain.  </w:t>
      </w:r>
      <w:r w:rsidRPr="00E83E0A">
        <w:rPr>
          <w:rFonts w:ascii="Times New Roman" w:hAnsi="Times New Roman" w:cs="Times New Roman"/>
        </w:rPr>
        <w:t xml:space="preserve"> </w:t>
      </w:r>
    </w:p>
    <w:p w14:paraId="2CA55457" w14:textId="604035A5" w:rsidR="006C6825" w:rsidRPr="00E83E0A" w:rsidRDefault="001B6DCB" w:rsidP="00AA2426">
      <w:pPr>
        <w:pStyle w:val="Heading1"/>
        <w:rPr>
          <w:rFonts w:asciiTheme="majorBidi" w:hAnsiTheme="majorBidi"/>
          <w:b/>
          <w:bCs/>
        </w:rPr>
      </w:pPr>
      <w:bookmarkStart w:id="21" w:name="_Toc92905345"/>
      <w:r w:rsidRPr="00E83E0A">
        <w:rPr>
          <w:rFonts w:asciiTheme="majorBidi" w:hAnsiTheme="majorBidi"/>
          <w:b/>
          <w:bCs/>
        </w:rPr>
        <w:lastRenderedPageBreak/>
        <w:t>Reference</w:t>
      </w:r>
      <w:bookmarkEnd w:id="21"/>
      <w:r w:rsidRPr="00E83E0A">
        <w:rPr>
          <w:rFonts w:asciiTheme="majorBidi" w:hAnsiTheme="majorBidi"/>
          <w:b/>
          <w:bCs/>
        </w:rPr>
        <w:t xml:space="preserve"> </w:t>
      </w:r>
    </w:p>
    <w:p w14:paraId="1A56D3E2" w14:textId="1A47A2EF" w:rsidR="001B6DCB" w:rsidRPr="00E83E0A" w:rsidRDefault="001B6DCB" w:rsidP="0026054E">
      <w:pPr>
        <w:pStyle w:val="ListParagraph"/>
        <w:numPr>
          <w:ilvl w:val="0"/>
          <w:numId w:val="1"/>
        </w:numPr>
        <w:jc w:val="both"/>
        <w:rPr>
          <w:rFonts w:asciiTheme="majorBidi" w:hAnsiTheme="majorBidi" w:cstheme="majorBidi"/>
        </w:rPr>
      </w:pPr>
      <w:r w:rsidRPr="00E83E0A">
        <w:rPr>
          <w:rFonts w:asciiTheme="majorBidi" w:hAnsiTheme="majorBidi" w:cstheme="majorBidi"/>
        </w:rPr>
        <w:t xml:space="preserve">Stoltzfus, A., &amp; Norris, R. W. (2016). On the Causes of Evolutionary Transition:Transversion Bias. Molecular biology and evolution, 33(3), 595–602. </w:t>
      </w:r>
      <w:hyperlink r:id="rId23" w:history="1">
        <w:r w:rsidR="0026054E" w:rsidRPr="00E83E0A">
          <w:rPr>
            <w:rStyle w:val="Hyperlink"/>
            <w:rFonts w:asciiTheme="majorBidi" w:hAnsiTheme="majorBidi" w:cstheme="majorBidi"/>
          </w:rPr>
          <w:t>https://doi.org/10.1093/molbev/msv274</w:t>
        </w:r>
      </w:hyperlink>
    </w:p>
    <w:p w14:paraId="2D4E4083" w14:textId="2A4A6420" w:rsidR="0026054E" w:rsidRPr="00E83E0A" w:rsidRDefault="0026054E" w:rsidP="0026054E">
      <w:pPr>
        <w:pStyle w:val="ListParagraph"/>
        <w:numPr>
          <w:ilvl w:val="0"/>
          <w:numId w:val="1"/>
        </w:numPr>
        <w:jc w:val="both"/>
        <w:rPr>
          <w:rFonts w:asciiTheme="majorBidi" w:hAnsiTheme="majorBidi" w:cstheme="majorBidi"/>
        </w:rPr>
      </w:pPr>
      <w:r w:rsidRPr="00E83E0A">
        <w:rPr>
          <w:rFonts w:asciiTheme="majorBidi" w:hAnsiTheme="majorBidi" w:cstheme="majorBidi"/>
        </w:rPr>
        <w:t xml:space="preserve">DOI: </w:t>
      </w:r>
      <w:hyperlink r:id="rId24" w:history="1">
        <w:r w:rsidRPr="00E83E0A">
          <w:rPr>
            <w:rStyle w:val="Hyperlink"/>
            <w:rFonts w:asciiTheme="majorBidi" w:hAnsiTheme="majorBidi" w:cstheme="majorBidi"/>
          </w:rPr>
          <w:t>https://doi.org/10.1016/j.tree.2019.01.015</w:t>
        </w:r>
      </w:hyperlink>
      <w:r w:rsidRPr="00E83E0A">
        <w:rPr>
          <w:rFonts w:asciiTheme="majorBidi" w:hAnsiTheme="majorBidi" w:cstheme="majorBidi"/>
        </w:rPr>
        <w:t xml:space="preserve"> </w:t>
      </w:r>
    </w:p>
    <w:p w14:paraId="09301CC6" w14:textId="14DA32F3" w:rsidR="00D61699" w:rsidRPr="00E83E0A" w:rsidRDefault="0067218A" w:rsidP="00D61699">
      <w:pPr>
        <w:pStyle w:val="ListParagraph"/>
        <w:numPr>
          <w:ilvl w:val="0"/>
          <w:numId w:val="1"/>
        </w:numPr>
        <w:jc w:val="both"/>
        <w:rPr>
          <w:rFonts w:asciiTheme="majorBidi" w:hAnsiTheme="majorBidi" w:cstheme="majorBidi"/>
        </w:rPr>
      </w:pPr>
      <w:hyperlink r:id="rId25" w:tgtFrame="_blank" w:tooltip="Persistent link using digital object identifier" w:history="1">
        <w:r w:rsidR="00E838E7" w:rsidRPr="00E83E0A">
          <w:rPr>
            <w:rStyle w:val="Hyperlink"/>
            <w:rFonts w:asciiTheme="majorBidi" w:hAnsiTheme="majorBidi" w:cstheme="majorBidi"/>
            <w:color w:val="0C7DBB"/>
            <w:sz w:val="21"/>
            <w:szCs w:val="21"/>
          </w:rPr>
          <w:t>https://doi.org/10.1016/B978-0-12-815230-0.00004-2</w:t>
        </w:r>
      </w:hyperlink>
      <w:r w:rsidR="00E838E7" w:rsidRPr="00E83E0A">
        <w:rPr>
          <w:rFonts w:asciiTheme="majorBidi" w:hAnsiTheme="majorBidi" w:cstheme="majorBidi"/>
        </w:rPr>
        <w:t xml:space="preserve"> </w:t>
      </w:r>
    </w:p>
    <w:commentRangeStart w:id="22"/>
    <w:p w14:paraId="11E15CA9" w14:textId="4C027A1C" w:rsidR="00F7095E" w:rsidRPr="00E83E0A" w:rsidRDefault="0067218A" w:rsidP="00D61699">
      <w:pPr>
        <w:pStyle w:val="ListParagraph"/>
        <w:numPr>
          <w:ilvl w:val="0"/>
          <w:numId w:val="1"/>
        </w:numPr>
        <w:jc w:val="both"/>
        <w:rPr>
          <w:rFonts w:asciiTheme="majorBidi" w:hAnsiTheme="majorBidi" w:cstheme="majorBidi"/>
        </w:rPr>
      </w:pPr>
      <w:r>
        <w:fldChar w:fldCharType="begin"/>
      </w:r>
      <w:r>
        <w:instrText xml:space="preserve"> HYPERLINK "https://www.nc</w:instrText>
      </w:r>
      <w:r>
        <w:instrText xml:space="preserve">bi.nlm.nih.gov/search/all/?term=MERS" </w:instrText>
      </w:r>
      <w:r>
        <w:fldChar w:fldCharType="separate"/>
      </w:r>
      <w:r w:rsidR="00F7095E" w:rsidRPr="00E83E0A">
        <w:rPr>
          <w:rStyle w:val="Hyperlink"/>
          <w:rFonts w:asciiTheme="majorBidi" w:hAnsiTheme="majorBidi" w:cstheme="majorBidi"/>
        </w:rPr>
        <w:t>https://www.ncbi.nlm.nih.gov/search/all/?term=MERS</w:t>
      </w:r>
      <w:r>
        <w:rPr>
          <w:rStyle w:val="Hyperlink"/>
          <w:rFonts w:asciiTheme="majorBidi" w:hAnsiTheme="majorBidi" w:cstheme="majorBidi"/>
        </w:rPr>
        <w:fldChar w:fldCharType="end"/>
      </w:r>
      <w:r w:rsidR="00F7095E" w:rsidRPr="00E83E0A">
        <w:rPr>
          <w:rFonts w:asciiTheme="majorBidi" w:hAnsiTheme="majorBidi" w:cstheme="majorBidi"/>
        </w:rPr>
        <w:t xml:space="preserve"> </w:t>
      </w:r>
      <w:commentRangeEnd w:id="22"/>
      <w:r w:rsidR="003160EA">
        <w:rPr>
          <w:rStyle w:val="CommentReference"/>
        </w:rPr>
        <w:commentReference w:id="22"/>
      </w:r>
    </w:p>
    <w:p w14:paraId="16135420" w14:textId="3CB703A5" w:rsidR="00926979" w:rsidRPr="00E83E0A" w:rsidRDefault="00926979" w:rsidP="00D61699">
      <w:pPr>
        <w:pStyle w:val="ListParagraph"/>
        <w:numPr>
          <w:ilvl w:val="0"/>
          <w:numId w:val="1"/>
        </w:numPr>
        <w:jc w:val="both"/>
        <w:rPr>
          <w:rFonts w:asciiTheme="majorBidi" w:hAnsiTheme="majorBidi" w:cstheme="majorBidi"/>
        </w:rPr>
      </w:pPr>
      <w:bookmarkStart w:id="23" w:name="_Hlk92906356"/>
      <w:r w:rsidRPr="00E83E0A">
        <w:rPr>
          <w:rFonts w:ascii="Arial" w:hAnsi="Arial" w:cs="Arial"/>
          <w:color w:val="303030"/>
          <w:sz w:val="20"/>
          <w:szCs w:val="20"/>
          <w:shd w:val="clear" w:color="auto" w:fill="FFFFFF"/>
        </w:rPr>
        <w:t xml:space="preserve">Petrosillo, N., Viceconte, G., Ergonul, O., Ippolito, G., &amp; Petersen, E. (2020). </w:t>
      </w:r>
      <w:bookmarkEnd w:id="23"/>
      <w:r w:rsidRPr="00E83E0A">
        <w:rPr>
          <w:rFonts w:ascii="Arial" w:hAnsi="Arial" w:cs="Arial"/>
          <w:color w:val="303030"/>
          <w:sz w:val="20"/>
          <w:szCs w:val="20"/>
          <w:shd w:val="clear" w:color="auto" w:fill="FFFFFF"/>
        </w:rPr>
        <w:t>COVID-19, SARS and MERS: are they closely related?. </w:t>
      </w:r>
      <w:r w:rsidRPr="00E83E0A">
        <w:rPr>
          <w:rFonts w:ascii="Arial" w:hAnsi="Arial" w:cs="Arial"/>
          <w:i/>
          <w:iCs/>
          <w:color w:val="303030"/>
          <w:sz w:val="20"/>
          <w:szCs w:val="20"/>
          <w:shd w:val="clear" w:color="auto" w:fill="FFFFFF"/>
        </w:rPr>
        <w:t>Clinical microbiology and infection : the official publication of the European Society of Clinical Microbiology and Infectious Diseases</w:t>
      </w:r>
      <w:r w:rsidRPr="00E83E0A">
        <w:rPr>
          <w:rFonts w:ascii="Arial" w:hAnsi="Arial" w:cs="Arial"/>
          <w:color w:val="303030"/>
          <w:sz w:val="20"/>
          <w:szCs w:val="20"/>
          <w:shd w:val="clear" w:color="auto" w:fill="FFFFFF"/>
        </w:rPr>
        <w:t>, </w:t>
      </w:r>
      <w:r w:rsidRPr="00E83E0A">
        <w:rPr>
          <w:rFonts w:ascii="Arial" w:hAnsi="Arial" w:cs="Arial"/>
          <w:i/>
          <w:iCs/>
          <w:color w:val="303030"/>
          <w:sz w:val="20"/>
          <w:szCs w:val="20"/>
          <w:shd w:val="clear" w:color="auto" w:fill="FFFFFF"/>
        </w:rPr>
        <w:t>26</w:t>
      </w:r>
      <w:r w:rsidRPr="00E83E0A">
        <w:rPr>
          <w:rFonts w:ascii="Arial" w:hAnsi="Arial" w:cs="Arial"/>
          <w:color w:val="303030"/>
          <w:sz w:val="20"/>
          <w:szCs w:val="20"/>
          <w:shd w:val="clear" w:color="auto" w:fill="FFFFFF"/>
        </w:rPr>
        <w:t xml:space="preserve">(6), 729–734. </w:t>
      </w:r>
      <w:hyperlink r:id="rId26" w:history="1">
        <w:r w:rsidRPr="00E83E0A">
          <w:rPr>
            <w:rStyle w:val="Hyperlink"/>
            <w:rFonts w:ascii="Arial" w:hAnsi="Arial" w:cs="Arial"/>
            <w:sz w:val="20"/>
            <w:szCs w:val="20"/>
            <w:shd w:val="clear" w:color="auto" w:fill="FFFFFF"/>
          </w:rPr>
          <w:t>https://doi.org/10.1016/j.cmi.2020.03.026</w:t>
        </w:r>
      </w:hyperlink>
      <w:r w:rsidRPr="00E83E0A">
        <w:rPr>
          <w:rFonts w:ascii="Arial" w:hAnsi="Arial" w:cs="Arial"/>
          <w:color w:val="303030"/>
          <w:sz w:val="20"/>
          <w:szCs w:val="20"/>
          <w:shd w:val="clear" w:color="auto" w:fill="FFFFFF"/>
        </w:rPr>
        <w:t xml:space="preserve"> </w:t>
      </w:r>
    </w:p>
    <w:p w14:paraId="4644A32F" w14:textId="7698350F" w:rsidR="00D61699" w:rsidRPr="00E83E0A" w:rsidRDefault="00D61699" w:rsidP="00D61699">
      <w:pPr>
        <w:pStyle w:val="Heading1"/>
        <w:rPr>
          <w:rFonts w:asciiTheme="majorBidi" w:hAnsiTheme="majorBidi"/>
          <w:b/>
          <w:bCs/>
        </w:rPr>
      </w:pPr>
      <w:bookmarkStart w:id="24" w:name="_Toc92905346"/>
      <w:r w:rsidRPr="00E83E0A">
        <w:rPr>
          <w:rFonts w:asciiTheme="majorBidi" w:hAnsiTheme="majorBidi"/>
          <w:b/>
          <w:bCs/>
        </w:rPr>
        <w:t>APPENDIX</w:t>
      </w:r>
      <w:bookmarkEnd w:id="24"/>
      <w:r w:rsidRPr="00E83E0A">
        <w:rPr>
          <w:rFonts w:asciiTheme="majorBidi" w:hAnsiTheme="majorBidi"/>
          <w:b/>
          <w:bCs/>
        </w:rPr>
        <w:t xml:space="preserve"> </w:t>
      </w:r>
    </w:p>
    <w:p w14:paraId="48387ACF" w14:textId="65145441" w:rsidR="00D61699" w:rsidRPr="00E83E0A" w:rsidRDefault="00D61699" w:rsidP="00D61699">
      <w:pPr>
        <w:rPr>
          <w:rFonts w:asciiTheme="majorBidi" w:hAnsiTheme="majorBidi" w:cstheme="majorBidi"/>
        </w:rPr>
      </w:pPr>
    </w:p>
    <w:p w14:paraId="68574927" w14:textId="77777777" w:rsidR="00D61699" w:rsidRPr="00E83E0A" w:rsidRDefault="00D61699" w:rsidP="00D61699">
      <w:pPr>
        <w:pStyle w:val="ListParagraph"/>
        <w:numPr>
          <w:ilvl w:val="0"/>
          <w:numId w:val="3"/>
        </w:numPr>
        <w:rPr>
          <w:rFonts w:asciiTheme="majorBidi" w:hAnsiTheme="majorBidi" w:cstheme="majorBidi"/>
        </w:rPr>
      </w:pPr>
      <w:r w:rsidRPr="00E83E0A">
        <w:rPr>
          <w:rFonts w:asciiTheme="majorBidi" w:hAnsiTheme="majorBidi" w:cstheme="majorBidi"/>
        </w:rPr>
        <w:t xml:space="preserve">KJ813439, 12-MAY-2014, </w:t>
      </w:r>
      <w:hyperlink r:id="rId27" w:history="1">
        <w:r w:rsidRPr="00E83E0A">
          <w:rPr>
            <w:rStyle w:val="Hyperlink"/>
            <w:rFonts w:asciiTheme="majorBidi" w:hAnsiTheme="majorBidi" w:cstheme="majorBidi"/>
          </w:rPr>
          <w:t>Middle East respiratory syndrome coronavirus strain Indiana/USA-1_Saud - Nucleotide - NCBI (nih.gov)</w:t>
        </w:r>
      </w:hyperlink>
    </w:p>
    <w:p w14:paraId="779E4371" w14:textId="77777777" w:rsidR="00D61699" w:rsidRPr="00E83E0A" w:rsidRDefault="00D61699" w:rsidP="00D61699">
      <w:pPr>
        <w:pStyle w:val="ListParagraph"/>
        <w:numPr>
          <w:ilvl w:val="0"/>
          <w:numId w:val="3"/>
        </w:numPr>
        <w:rPr>
          <w:rFonts w:asciiTheme="majorBidi" w:hAnsiTheme="majorBidi" w:cstheme="majorBidi"/>
        </w:rPr>
      </w:pPr>
      <w:r w:rsidRPr="00E83E0A">
        <w:rPr>
          <w:rFonts w:asciiTheme="majorBidi" w:hAnsiTheme="majorBidi" w:cstheme="majorBidi"/>
        </w:rPr>
        <w:t xml:space="preserve">KP209306, 26-NOV-2014, </w:t>
      </w:r>
      <w:hyperlink r:id="rId28" w:history="1">
        <w:r w:rsidRPr="00E83E0A">
          <w:rPr>
            <w:rStyle w:val="Hyperlink"/>
            <w:rFonts w:asciiTheme="majorBidi" w:hAnsiTheme="majorBidi" w:cstheme="majorBidi"/>
          </w:rPr>
          <w:t>Middle East respiratory syndrome coronavirus strain Abu Dhabi_UAE_8_20 - Nucleotide - NCBI (nih.gov)</w:t>
        </w:r>
      </w:hyperlink>
    </w:p>
    <w:p w14:paraId="0D8E43EF" w14:textId="77777777" w:rsidR="00D61699" w:rsidRPr="00E83E0A" w:rsidRDefault="00D61699" w:rsidP="00D61699">
      <w:pPr>
        <w:pStyle w:val="ListParagraph"/>
        <w:numPr>
          <w:ilvl w:val="0"/>
          <w:numId w:val="3"/>
        </w:numPr>
        <w:rPr>
          <w:rFonts w:asciiTheme="majorBidi" w:hAnsiTheme="majorBidi" w:cstheme="majorBidi"/>
        </w:rPr>
      </w:pPr>
      <w:r w:rsidRPr="00E83E0A">
        <w:rPr>
          <w:rFonts w:asciiTheme="majorBidi" w:hAnsiTheme="majorBidi" w:cstheme="majorBidi"/>
        </w:rPr>
        <w:t xml:space="preserve">KT156560, 12-JUN-2015, </w:t>
      </w:r>
      <w:hyperlink r:id="rId29" w:history="1">
        <w:r w:rsidRPr="00E83E0A">
          <w:rPr>
            <w:rStyle w:val="Hyperlink"/>
            <w:rFonts w:asciiTheme="majorBidi" w:hAnsiTheme="majorBidi" w:cstheme="majorBidi"/>
          </w:rPr>
          <w:t>Middle East respiratory syndrome coronavirus strain Hu/Oman_2285_2013, - Nucleotide - NCBI (nih.gov)</w:t>
        </w:r>
      </w:hyperlink>
    </w:p>
    <w:p w14:paraId="25D0E14C" w14:textId="77777777" w:rsidR="00D61699" w:rsidRPr="00E83E0A" w:rsidRDefault="00D61699" w:rsidP="00D61699">
      <w:pPr>
        <w:pStyle w:val="ListParagraph"/>
        <w:numPr>
          <w:ilvl w:val="0"/>
          <w:numId w:val="3"/>
        </w:numPr>
        <w:rPr>
          <w:rFonts w:asciiTheme="majorBidi" w:hAnsiTheme="majorBidi" w:cstheme="majorBidi"/>
        </w:rPr>
      </w:pPr>
      <w:r w:rsidRPr="00E83E0A">
        <w:rPr>
          <w:rFonts w:asciiTheme="majorBidi" w:hAnsiTheme="majorBidi" w:cstheme="majorBidi"/>
        </w:rPr>
        <w:t xml:space="preserve">NC_009019, 20-FEB-2007, </w:t>
      </w:r>
      <w:hyperlink r:id="rId30" w:history="1">
        <w:r w:rsidRPr="00E83E0A">
          <w:rPr>
            <w:rStyle w:val="Hyperlink"/>
            <w:rFonts w:asciiTheme="majorBidi" w:hAnsiTheme="majorBidi" w:cstheme="majorBidi"/>
          </w:rPr>
          <w:t>Tylonycteris bat coronavirus HKU4, complete genome - Nucleotide - NCBI (nih.gov)</w:t>
        </w:r>
      </w:hyperlink>
      <w:r w:rsidRPr="00E83E0A">
        <w:rPr>
          <w:rFonts w:asciiTheme="majorBidi" w:hAnsiTheme="majorBidi" w:cstheme="majorBidi"/>
        </w:rPr>
        <w:t xml:space="preserve"> (BAT)</w:t>
      </w:r>
    </w:p>
    <w:p w14:paraId="595FE04C" w14:textId="77777777" w:rsidR="00D61699" w:rsidRPr="00E83E0A" w:rsidRDefault="00D61699" w:rsidP="00D61699">
      <w:pPr>
        <w:pStyle w:val="ListParagraph"/>
        <w:numPr>
          <w:ilvl w:val="0"/>
          <w:numId w:val="3"/>
        </w:numPr>
        <w:rPr>
          <w:rFonts w:asciiTheme="majorBidi" w:hAnsiTheme="majorBidi" w:cstheme="majorBidi"/>
        </w:rPr>
      </w:pPr>
      <w:r w:rsidRPr="00E83E0A">
        <w:rPr>
          <w:rFonts w:asciiTheme="majorBidi" w:hAnsiTheme="majorBidi" w:cstheme="majorBidi"/>
        </w:rPr>
        <w:t xml:space="preserve">KC545386, 17-OCT-2013, </w:t>
      </w:r>
      <w:hyperlink r:id="rId31" w:history="1">
        <w:r w:rsidRPr="00E83E0A">
          <w:rPr>
            <w:rStyle w:val="Hyperlink"/>
            <w:rFonts w:asciiTheme="majorBidi" w:hAnsiTheme="majorBidi" w:cstheme="majorBidi"/>
          </w:rPr>
          <w:t>Betacoronavirus Erinaceus/VMC/DEU/2012 isolate ErinaceusCoV/2012-216/G - Nucleotide - NCBI (nih.gov)</w:t>
        </w:r>
      </w:hyperlink>
      <w:r w:rsidRPr="00E83E0A">
        <w:rPr>
          <w:rFonts w:asciiTheme="majorBidi" w:hAnsiTheme="majorBidi" w:cstheme="majorBidi"/>
        </w:rPr>
        <w:t xml:space="preserve"> (BAT) </w:t>
      </w:r>
    </w:p>
    <w:p w14:paraId="57F13E25" w14:textId="77777777" w:rsidR="00D61699" w:rsidRPr="00E83E0A" w:rsidRDefault="00D61699" w:rsidP="00D61699">
      <w:pPr>
        <w:rPr>
          <w:rFonts w:asciiTheme="majorBidi" w:hAnsiTheme="majorBidi" w:cstheme="majorBidi"/>
        </w:rPr>
      </w:pPr>
    </w:p>
    <w:sectPr w:rsidR="00D61699" w:rsidRPr="00E83E0A">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uhamed" w:date="2022-01-14T09:09:00Z" w:initials="M">
    <w:p w14:paraId="42CED5A1" w14:textId="77777777" w:rsidR="00D562E9" w:rsidRDefault="00D562E9">
      <w:pPr>
        <w:pStyle w:val="CommentText"/>
      </w:pPr>
      <w:r>
        <w:rPr>
          <w:rStyle w:val="CommentReference"/>
        </w:rPr>
        <w:annotationRef/>
      </w:r>
      <w:r>
        <w:t>Overall very well written…</w:t>
      </w:r>
    </w:p>
    <w:p w14:paraId="449EFBA4" w14:textId="7ADA06A7" w:rsidR="00D562E9" w:rsidRDefault="00D562E9">
      <w:pPr>
        <w:pStyle w:val="CommentText"/>
      </w:pPr>
      <w:r>
        <w:t>You can find some comments below…</w:t>
      </w:r>
    </w:p>
  </w:comment>
  <w:comment w:id="2" w:author="Muhamed" w:date="2022-01-14T08:57:00Z" w:initials="M">
    <w:p w14:paraId="457997E2" w14:textId="7B912C39" w:rsidR="00CE678C" w:rsidRDefault="00CE678C">
      <w:pPr>
        <w:pStyle w:val="CommentText"/>
      </w:pPr>
      <w:r>
        <w:rPr>
          <w:rStyle w:val="CommentReference"/>
        </w:rPr>
        <w:annotationRef/>
      </w:r>
      <w:r>
        <w:t>Cool abstract</w:t>
      </w:r>
    </w:p>
  </w:comment>
  <w:comment w:id="5" w:author="Muhamed" w:date="2022-01-14T08:58:00Z" w:initials="M">
    <w:p w14:paraId="4F12B924" w14:textId="34926A6A" w:rsidR="00E2437E" w:rsidRDefault="00E2437E">
      <w:pPr>
        <w:pStyle w:val="CommentText"/>
      </w:pPr>
      <w:r>
        <w:rPr>
          <w:rStyle w:val="CommentReference"/>
        </w:rPr>
        <w:annotationRef/>
      </w:r>
      <w:r>
        <w:t>It is more important to have these “</w:t>
      </w:r>
      <w:r w:rsidRPr="00E2437E">
        <w:t>KJ813439, KP209306, KT156560, NC_009019 and KC545386</w:t>
      </w:r>
      <w:r>
        <w:t>” in the Materials and Methods part, instead of abstract (it can be in both)…</w:t>
      </w:r>
    </w:p>
  </w:comment>
  <w:comment w:id="6" w:author="Muhamed" w:date="2022-01-14T09:04:00Z" w:initials="M">
    <w:p w14:paraId="7DB039F6" w14:textId="53947E70" w:rsidR="009D506D" w:rsidRDefault="009D506D">
      <w:pPr>
        <w:pStyle w:val="CommentText"/>
      </w:pPr>
      <w:r>
        <w:rPr>
          <w:rStyle w:val="CommentReference"/>
        </w:rPr>
        <w:annotationRef/>
      </w:r>
      <w:r>
        <w:t>You lack the calculation of mutation frequency…</w:t>
      </w:r>
    </w:p>
  </w:comment>
  <w:comment w:id="10" w:author="Muhamed" w:date="2022-01-14T09:04:00Z" w:initials="M">
    <w:p w14:paraId="3C058102" w14:textId="6E16D9D9" w:rsidR="009D506D" w:rsidRDefault="009D506D">
      <w:pPr>
        <w:pStyle w:val="CommentText"/>
      </w:pPr>
      <w:r>
        <w:rPr>
          <w:rStyle w:val="CommentReference"/>
        </w:rPr>
        <w:annotationRef/>
      </w:r>
      <w:r>
        <w:t>All of your figures should have a title…</w:t>
      </w:r>
    </w:p>
  </w:comment>
  <w:comment w:id="11" w:author="Muhamed" w:date="2022-01-14T09:04:00Z" w:initials="M">
    <w:p w14:paraId="1D18B58D" w14:textId="156E1AC4" w:rsidR="009D506D" w:rsidRDefault="009D506D">
      <w:pPr>
        <w:pStyle w:val="CommentText"/>
      </w:pPr>
      <w:r>
        <w:rPr>
          <w:rStyle w:val="CommentReference"/>
        </w:rPr>
        <w:annotationRef/>
      </w:r>
      <w:r>
        <w:t>All of your figures should have a title…</w:t>
      </w:r>
    </w:p>
  </w:comment>
  <w:comment w:id="14" w:author="Muhamed" w:date="2022-01-14T09:02:00Z" w:initials="M">
    <w:p w14:paraId="2C4DEA97" w14:textId="642BBCF3" w:rsidR="00BB0CE7" w:rsidRDefault="00BB0CE7">
      <w:pPr>
        <w:pStyle w:val="CommentText"/>
      </w:pPr>
      <w:r>
        <w:rPr>
          <w:rStyle w:val="CommentReference"/>
        </w:rPr>
        <w:annotationRef/>
      </w:r>
      <w:r>
        <w:t>is</w:t>
      </w:r>
    </w:p>
  </w:comment>
  <w:comment w:id="13" w:author="Muhamed" w:date="2022-01-14T09:02:00Z" w:initials="M">
    <w:p w14:paraId="0BC223E0" w14:textId="77777777" w:rsidR="00715689" w:rsidRDefault="00715689">
      <w:pPr>
        <w:pStyle w:val="CommentText"/>
      </w:pPr>
      <w:r>
        <w:rPr>
          <w:rStyle w:val="CommentReference"/>
        </w:rPr>
        <w:annotationRef/>
      </w:r>
      <w:r>
        <w:t>Is it?</w:t>
      </w:r>
    </w:p>
    <w:p w14:paraId="4EB3AECF" w14:textId="20B3E518" w:rsidR="00715689" w:rsidRDefault="00715689">
      <w:pPr>
        <w:pStyle w:val="CommentText"/>
      </w:pPr>
      <w:r>
        <w:t>2% is still &gt;600 mutations. Is that a small amount?</w:t>
      </w:r>
    </w:p>
  </w:comment>
  <w:comment w:id="20" w:author="Muhamed" w:date="2022-01-14T09:11:00Z" w:initials="M">
    <w:p w14:paraId="0152A4C0" w14:textId="3FD0EDD3" w:rsidR="00875913" w:rsidRDefault="00875913">
      <w:pPr>
        <w:pStyle w:val="CommentText"/>
      </w:pPr>
      <w:r>
        <w:rPr>
          <w:rStyle w:val="CommentReference"/>
        </w:rPr>
        <w:annotationRef/>
      </w:r>
      <w:r>
        <w:t>It would be good to look for the literature and check whether your findings confirm the slow mutation rate there as well…</w:t>
      </w:r>
    </w:p>
  </w:comment>
  <w:comment w:id="22" w:author="Muhamed" w:date="2022-01-14T10:25:00Z" w:initials="M">
    <w:p w14:paraId="676E7ED3" w14:textId="70786E43" w:rsidR="003160EA" w:rsidRDefault="003160EA">
      <w:pPr>
        <w:pStyle w:val="CommentText"/>
      </w:pPr>
      <w:r>
        <w:rPr>
          <w:rStyle w:val="CommentReference"/>
        </w:rPr>
        <w:annotationRef/>
      </w:r>
      <w:r>
        <w:t>What reference is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49EFBA4" w15:done="0"/>
  <w15:commentEx w15:paraId="457997E2" w15:done="0"/>
  <w15:commentEx w15:paraId="4F12B924" w15:done="0"/>
  <w15:commentEx w15:paraId="7DB039F6" w15:done="0"/>
  <w15:commentEx w15:paraId="3C058102" w15:done="0"/>
  <w15:commentEx w15:paraId="1D18B58D" w15:done="0"/>
  <w15:commentEx w15:paraId="2C4DEA97" w15:done="0"/>
  <w15:commentEx w15:paraId="4EB3AECF" w15:done="0"/>
  <w15:commentEx w15:paraId="0152A4C0" w15:done="0"/>
  <w15:commentEx w15:paraId="676E7ED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8BBC38" w16cex:dateUtc="2022-01-14T08:09:00Z"/>
  <w16cex:commentExtensible w16cex:durableId="258BB95D" w16cex:dateUtc="2022-01-14T07:57:00Z"/>
  <w16cex:commentExtensible w16cex:durableId="258BB99D" w16cex:dateUtc="2022-01-14T07:58:00Z"/>
  <w16cex:commentExtensible w16cex:durableId="258BBB36" w16cex:dateUtc="2022-01-14T08:04:00Z"/>
  <w16cex:commentExtensible w16cex:durableId="258BBB16" w16cex:dateUtc="2022-01-14T08:04:00Z"/>
  <w16cex:commentExtensible w16cex:durableId="258BBB0D" w16cex:dateUtc="2022-01-14T08:04:00Z"/>
  <w16cex:commentExtensible w16cex:durableId="258BBAAF" w16cex:dateUtc="2022-01-14T08:02:00Z"/>
  <w16cex:commentExtensible w16cex:durableId="258BBA99" w16cex:dateUtc="2022-01-14T08:02:00Z"/>
  <w16cex:commentExtensible w16cex:durableId="258BBCBD" w16cex:dateUtc="2022-01-14T08:11:00Z"/>
  <w16cex:commentExtensible w16cex:durableId="258BCE31" w16cex:dateUtc="2022-01-14T09: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49EFBA4" w16cid:durableId="258BBC38"/>
  <w16cid:commentId w16cid:paraId="457997E2" w16cid:durableId="258BB95D"/>
  <w16cid:commentId w16cid:paraId="4F12B924" w16cid:durableId="258BB99D"/>
  <w16cid:commentId w16cid:paraId="7DB039F6" w16cid:durableId="258BBB36"/>
  <w16cid:commentId w16cid:paraId="3C058102" w16cid:durableId="258BBB16"/>
  <w16cid:commentId w16cid:paraId="1D18B58D" w16cid:durableId="258BBB0D"/>
  <w16cid:commentId w16cid:paraId="2C4DEA97" w16cid:durableId="258BBAAF"/>
  <w16cid:commentId w16cid:paraId="4EB3AECF" w16cid:durableId="258BBA99"/>
  <w16cid:commentId w16cid:paraId="0152A4C0" w16cid:durableId="258BBCBD"/>
  <w16cid:commentId w16cid:paraId="676E7ED3" w16cid:durableId="258BCE3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654F3A" w14:textId="77777777" w:rsidR="0067218A" w:rsidRDefault="0067218A" w:rsidP="000B178A">
      <w:pPr>
        <w:spacing w:after="0" w:line="240" w:lineRule="auto"/>
      </w:pPr>
      <w:r>
        <w:separator/>
      </w:r>
    </w:p>
  </w:endnote>
  <w:endnote w:type="continuationSeparator" w:id="0">
    <w:p w14:paraId="5EC7978D" w14:textId="77777777" w:rsidR="0067218A" w:rsidRDefault="0067218A" w:rsidP="000B178A">
      <w:pPr>
        <w:spacing w:after="0" w:line="240" w:lineRule="auto"/>
      </w:pPr>
      <w:r>
        <w:continuationSeparator/>
      </w:r>
    </w:p>
  </w:endnote>
  <w:endnote w:type="continuationNotice" w:id="1">
    <w:p w14:paraId="70A04C8F" w14:textId="77777777" w:rsidR="0067218A" w:rsidRDefault="0067218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6C012B" w14:textId="77777777" w:rsidR="0067218A" w:rsidRDefault="0067218A" w:rsidP="000B178A">
      <w:pPr>
        <w:spacing w:after="0" w:line="240" w:lineRule="auto"/>
      </w:pPr>
      <w:r>
        <w:separator/>
      </w:r>
    </w:p>
  </w:footnote>
  <w:footnote w:type="continuationSeparator" w:id="0">
    <w:p w14:paraId="231719D2" w14:textId="77777777" w:rsidR="0067218A" w:rsidRDefault="0067218A" w:rsidP="000B178A">
      <w:pPr>
        <w:spacing w:after="0" w:line="240" w:lineRule="auto"/>
      </w:pPr>
      <w:r>
        <w:continuationSeparator/>
      </w:r>
    </w:p>
  </w:footnote>
  <w:footnote w:type="continuationNotice" w:id="1">
    <w:p w14:paraId="4A2C9101" w14:textId="77777777" w:rsidR="0067218A" w:rsidRDefault="0067218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967CC"/>
    <w:multiLevelType w:val="hybridMultilevel"/>
    <w:tmpl w:val="891A4C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A1735F"/>
    <w:multiLevelType w:val="hybridMultilevel"/>
    <w:tmpl w:val="689CB6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4127B8"/>
    <w:multiLevelType w:val="hybridMultilevel"/>
    <w:tmpl w:val="776275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hamed">
    <w15:presenceInfo w15:providerId="None" w15:userId="Muhamed"/>
  </w15:person>
  <w15:person w15:author="noor">
    <w15:presenceInfo w15:providerId="Windows Live" w15:userId="ae2a42ca394235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531"/>
    <w:rsid w:val="0000156D"/>
    <w:rsid w:val="00003DE1"/>
    <w:rsid w:val="000040CF"/>
    <w:rsid w:val="000131B8"/>
    <w:rsid w:val="000139F9"/>
    <w:rsid w:val="00014CD7"/>
    <w:rsid w:val="0002009D"/>
    <w:rsid w:val="000208B5"/>
    <w:rsid w:val="00022732"/>
    <w:rsid w:val="0004474E"/>
    <w:rsid w:val="0004605C"/>
    <w:rsid w:val="00046E62"/>
    <w:rsid w:val="0005054D"/>
    <w:rsid w:val="00057634"/>
    <w:rsid w:val="000715A0"/>
    <w:rsid w:val="000A12DE"/>
    <w:rsid w:val="000B178A"/>
    <w:rsid w:val="000C3C23"/>
    <w:rsid w:val="000C75D7"/>
    <w:rsid w:val="000D488D"/>
    <w:rsid w:val="000D67A5"/>
    <w:rsid w:val="000F1A00"/>
    <w:rsid w:val="00100772"/>
    <w:rsid w:val="00107A4A"/>
    <w:rsid w:val="001105BF"/>
    <w:rsid w:val="00127234"/>
    <w:rsid w:val="001337E9"/>
    <w:rsid w:val="00136EDF"/>
    <w:rsid w:val="001633C4"/>
    <w:rsid w:val="001736FC"/>
    <w:rsid w:val="0017617A"/>
    <w:rsid w:val="00193AE7"/>
    <w:rsid w:val="001A087A"/>
    <w:rsid w:val="001B6DCB"/>
    <w:rsid w:val="001D24B7"/>
    <w:rsid w:val="001D3DFD"/>
    <w:rsid w:val="001D5CEA"/>
    <w:rsid w:val="001D6E72"/>
    <w:rsid w:val="001E0DE7"/>
    <w:rsid w:val="002041C3"/>
    <w:rsid w:val="002139EF"/>
    <w:rsid w:val="002170B0"/>
    <w:rsid w:val="00221D11"/>
    <w:rsid w:val="00224DAD"/>
    <w:rsid w:val="0026054E"/>
    <w:rsid w:val="0027740D"/>
    <w:rsid w:val="00293AA2"/>
    <w:rsid w:val="00293F9A"/>
    <w:rsid w:val="002C68A8"/>
    <w:rsid w:val="002E4CB9"/>
    <w:rsid w:val="002E4D3B"/>
    <w:rsid w:val="002E5069"/>
    <w:rsid w:val="002E6B36"/>
    <w:rsid w:val="00310B33"/>
    <w:rsid w:val="003160EA"/>
    <w:rsid w:val="00323C5A"/>
    <w:rsid w:val="00325976"/>
    <w:rsid w:val="00327531"/>
    <w:rsid w:val="003709E3"/>
    <w:rsid w:val="0037421C"/>
    <w:rsid w:val="00380BC5"/>
    <w:rsid w:val="003E6D67"/>
    <w:rsid w:val="003F2A64"/>
    <w:rsid w:val="003F2B4B"/>
    <w:rsid w:val="003F3EFB"/>
    <w:rsid w:val="003F48D8"/>
    <w:rsid w:val="00421F58"/>
    <w:rsid w:val="004233A9"/>
    <w:rsid w:val="0043402D"/>
    <w:rsid w:val="004439AC"/>
    <w:rsid w:val="0044525E"/>
    <w:rsid w:val="00467D9C"/>
    <w:rsid w:val="00491AD9"/>
    <w:rsid w:val="004B6E27"/>
    <w:rsid w:val="004D5F0E"/>
    <w:rsid w:val="004E6690"/>
    <w:rsid w:val="0050401C"/>
    <w:rsid w:val="00535E8B"/>
    <w:rsid w:val="0054785D"/>
    <w:rsid w:val="005666A5"/>
    <w:rsid w:val="005A58A7"/>
    <w:rsid w:val="005A7E5A"/>
    <w:rsid w:val="005C242F"/>
    <w:rsid w:val="005D0017"/>
    <w:rsid w:val="005D6EE2"/>
    <w:rsid w:val="005E0A94"/>
    <w:rsid w:val="006044C3"/>
    <w:rsid w:val="0060500E"/>
    <w:rsid w:val="00631C10"/>
    <w:rsid w:val="00632B4F"/>
    <w:rsid w:val="006508C0"/>
    <w:rsid w:val="006600BC"/>
    <w:rsid w:val="0067218A"/>
    <w:rsid w:val="006A2212"/>
    <w:rsid w:val="006B3EAA"/>
    <w:rsid w:val="006B4E7B"/>
    <w:rsid w:val="006B6814"/>
    <w:rsid w:val="006C2BB7"/>
    <w:rsid w:val="006C6825"/>
    <w:rsid w:val="006D55F0"/>
    <w:rsid w:val="006F562C"/>
    <w:rsid w:val="007018AC"/>
    <w:rsid w:val="00715689"/>
    <w:rsid w:val="007226E1"/>
    <w:rsid w:val="007418CE"/>
    <w:rsid w:val="00753785"/>
    <w:rsid w:val="00774180"/>
    <w:rsid w:val="007801B1"/>
    <w:rsid w:val="007A2244"/>
    <w:rsid w:val="007B16AB"/>
    <w:rsid w:val="007B1B18"/>
    <w:rsid w:val="007B7D96"/>
    <w:rsid w:val="007C348B"/>
    <w:rsid w:val="007C60E1"/>
    <w:rsid w:val="0080348A"/>
    <w:rsid w:val="00820ADF"/>
    <w:rsid w:val="008310A7"/>
    <w:rsid w:val="00840C97"/>
    <w:rsid w:val="0084113D"/>
    <w:rsid w:val="00851BB5"/>
    <w:rsid w:val="00857671"/>
    <w:rsid w:val="0086289A"/>
    <w:rsid w:val="00865EA1"/>
    <w:rsid w:val="0086707A"/>
    <w:rsid w:val="0087186A"/>
    <w:rsid w:val="008728D6"/>
    <w:rsid w:val="00875913"/>
    <w:rsid w:val="008A245B"/>
    <w:rsid w:val="008E3356"/>
    <w:rsid w:val="008E362D"/>
    <w:rsid w:val="008F3907"/>
    <w:rsid w:val="008F7281"/>
    <w:rsid w:val="0092285C"/>
    <w:rsid w:val="00926979"/>
    <w:rsid w:val="00931F9E"/>
    <w:rsid w:val="009339BB"/>
    <w:rsid w:val="00947E72"/>
    <w:rsid w:val="00951C69"/>
    <w:rsid w:val="009614EA"/>
    <w:rsid w:val="009855DA"/>
    <w:rsid w:val="009D506D"/>
    <w:rsid w:val="009D539C"/>
    <w:rsid w:val="009D6475"/>
    <w:rsid w:val="00A0286D"/>
    <w:rsid w:val="00A05562"/>
    <w:rsid w:val="00A207DA"/>
    <w:rsid w:val="00A41A36"/>
    <w:rsid w:val="00A47814"/>
    <w:rsid w:val="00A541B1"/>
    <w:rsid w:val="00A618AB"/>
    <w:rsid w:val="00A61F29"/>
    <w:rsid w:val="00A72D11"/>
    <w:rsid w:val="00A74C54"/>
    <w:rsid w:val="00AA2045"/>
    <w:rsid w:val="00AA2426"/>
    <w:rsid w:val="00AA4E3D"/>
    <w:rsid w:val="00AC7B67"/>
    <w:rsid w:val="00AE4FF9"/>
    <w:rsid w:val="00B13B8F"/>
    <w:rsid w:val="00B65603"/>
    <w:rsid w:val="00B77D57"/>
    <w:rsid w:val="00B80E77"/>
    <w:rsid w:val="00BA28D1"/>
    <w:rsid w:val="00BA7057"/>
    <w:rsid w:val="00BB0CE7"/>
    <w:rsid w:val="00BD1806"/>
    <w:rsid w:val="00BE3472"/>
    <w:rsid w:val="00BF2012"/>
    <w:rsid w:val="00C16A13"/>
    <w:rsid w:val="00C24240"/>
    <w:rsid w:val="00C25AD4"/>
    <w:rsid w:val="00C412DF"/>
    <w:rsid w:val="00C7123C"/>
    <w:rsid w:val="00C73C61"/>
    <w:rsid w:val="00CB2647"/>
    <w:rsid w:val="00CB5724"/>
    <w:rsid w:val="00CD6C9A"/>
    <w:rsid w:val="00CE546B"/>
    <w:rsid w:val="00CE678C"/>
    <w:rsid w:val="00CF45FC"/>
    <w:rsid w:val="00CF4C26"/>
    <w:rsid w:val="00D0180C"/>
    <w:rsid w:val="00D2751C"/>
    <w:rsid w:val="00D3566F"/>
    <w:rsid w:val="00D36E0E"/>
    <w:rsid w:val="00D37D2A"/>
    <w:rsid w:val="00D562E9"/>
    <w:rsid w:val="00D61699"/>
    <w:rsid w:val="00D63DFD"/>
    <w:rsid w:val="00DC05BC"/>
    <w:rsid w:val="00DC3E8F"/>
    <w:rsid w:val="00DC6BEF"/>
    <w:rsid w:val="00DE28C5"/>
    <w:rsid w:val="00DE55E4"/>
    <w:rsid w:val="00E06AE0"/>
    <w:rsid w:val="00E2437E"/>
    <w:rsid w:val="00E27357"/>
    <w:rsid w:val="00E4568C"/>
    <w:rsid w:val="00E756E3"/>
    <w:rsid w:val="00E81AF7"/>
    <w:rsid w:val="00E838E7"/>
    <w:rsid w:val="00E83E0A"/>
    <w:rsid w:val="00E968C8"/>
    <w:rsid w:val="00EA1F96"/>
    <w:rsid w:val="00EB0D31"/>
    <w:rsid w:val="00EB5439"/>
    <w:rsid w:val="00F06C26"/>
    <w:rsid w:val="00F1019A"/>
    <w:rsid w:val="00F17CF1"/>
    <w:rsid w:val="00F52F02"/>
    <w:rsid w:val="00F7095E"/>
    <w:rsid w:val="00F81A47"/>
    <w:rsid w:val="00F8343D"/>
    <w:rsid w:val="00FA6E58"/>
    <w:rsid w:val="00FB7844"/>
    <w:rsid w:val="00FE62D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D2367"/>
  <w15:chartTrackingRefBased/>
  <w15:docId w15:val="{D9884DD6-D0D4-4CD7-B1F1-84BC08741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24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A24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178A"/>
    <w:pPr>
      <w:tabs>
        <w:tab w:val="center" w:pos="4320"/>
        <w:tab w:val="right" w:pos="8640"/>
      </w:tabs>
      <w:spacing w:after="0" w:line="240" w:lineRule="auto"/>
    </w:pPr>
  </w:style>
  <w:style w:type="character" w:customStyle="1" w:styleId="HeaderChar">
    <w:name w:val="Header Char"/>
    <w:basedOn w:val="DefaultParagraphFont"/>
    <w:link w:val="Header"/>
    <w:uiPriority w:val="99"/>
    <w:rsid w:val="000B178A"/>
  </w:style>
  <w:style w:type="paragraph" w:styleId="Footer">
    <w:name w:val="footer"/>
    <w:basedOn w:val="Normal"/>
    <w:link w:val="FooterChar"/>
    <w:uiPriority w:val="99"/>
    <w:unhideWhenUsed/>
    <w:rsid w:val="000B178A"/>
    <w:pPr>
      <w:tabs>
        <w:tab w:val="center" w:pos="4320"/>
        <w:tab w:val="right" w:pos="8640"/>
      </w:tabs>
      <w:spacing w:after="0" w:line="240" w:lineRule="auto"/>
    </w:pPr>
  </w:style>
  <w:style w:type="character" w:customStyle="1" w:styleId="FooterChar">
    <w:name w:val="Footer Char"/>
    <w:basedOn w:val="DefaultParagraphFont"/>
    <w:link w:val="Footer"/>
    <w:uiPriority w:val="99"/>
    <w:rsid w:val="000B178A"/>
  </w:style>
  <w:style w:type="paragraph" w:styleId="Revision">
    <w:name w:val="Revision"/>
    <w:hidden/>
    <w:uiPriority w:val="99"/>
    <w:semiHidden/>
    <w:rsid w:val="008E3356"/>
    <w:pPr>
      <w:spacing w:after="0" w:line="240" w:lineRule="auto"/>
    </w:pPr>
  </w:style>
  <w:style w:type="character" w:styleId="Hyperlink">
    <w:name w:val="Hyperlink"/>
    <w:basedOn w:val="DefaultParagraphFont"/>
    <w:uiPriority w:val="99"/>
    <w:unhideWhenUsed/>
    <w:rsid w:val="0026054E"/>
    <w:rPr>
      <w:color w:val="0563C1" w:themeColor="hyperlink"/>
      <w:u w:val="single"/>
    </w:rPr>
  </w:style>
  <w:style w:type="character" w:styleId="UnresolvedMention">
    <w:name w:val="Unresolved Mention"/>
    <w:basedOn w:val="DefaultParagraphFont"/>
    <w:uiPriority w:val="99"/>
    <w:semiHidden/>
    <w:unhideWhenUsed/>
    <w:rsid w:val="0026054E"/>
    <w:rPr>
      <w:color w:val="605E5C"/>
      <w:shd w:val="clear" w:color="auto" w:fill="E1DFDD"/>
    </w:rPr>
  </w:style>
  <w:style w:type="paragraph" w:styleId="ListParagraph">
    <w:name w:val="List Paragraph"/>
    <w:basedOn w:val="Normal"/>
    <w:uiPriority w:val="34"/>
    <w:qFormat/>
    <w:rsid w:val="0026054E"/>
    <w:pPr>
      <w:ind w:left="720"/>
      <w:contextualSpacing/>
    </w:pPr>
  </w:style>
  <w:style w:type="character" w:customStyle="1" w:styleId="Heading1Char">
    <w:name w:val="Heading 1 Char"/>
    <w:basedOn w:val="DefaultParagraphFont"/>
    <w:link w:val="Heading1"/>
    <w:uiPriority w:val="9"/>
    <w:rsid w:val="00AA242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A2426"/>
    <w:pPr>
      <w:outlineLvl w:val="9"/>
    </w:pPr>
  </w:style>
  <w:style w:type="paragraph" w:styleId="TOC1">
    <w:name w:val="toc 1"/>
    <w:basedOn w:val="Normal"/>
    <w:next w:val="Normal"/>
    <w:autoRedefine/>
    <w:uiPriority w:val="39"/>
    <w:unhideWhenUsed/>
    <w:rsid w:val="00AA2426"/>
    <w:pPr>
      <w:spacing w:after="100"/>
    </w:pPr>
  </w:style>
  <w:style w:type="character" w:customStyle="1" w:styleId="Heading2Char">
    <w:name w:val="Heading 2 Char"/>
    <w:basedOn w:val="DefaultParagraphFont"/>
    <w:link w:val="Heading2"/>
    <w:uiPriority w:val="9"/>
    <w:semiHidden/>
    <w:rsid w:val="00AA2426"/>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AA2426"/>
    <w:pPr>
      <w:spacing w:after="100"/>
      <w:ind w:left="220"/>
    </w:pPr>
  </w:style>
  <w:style w:type="character" w:styleId="CommentReference">
    <w:name w:val="annotation reference"/>
    <w:basedOn w:val="DefaultParagraphFont"/>
    <w:uiPriority w:val="99"/>
    <w:semiHidden/>
    <w:unhideWhenUsed/>
    <w:rsid w:val="00CE678C"/>
    <w:rPr>
      <w:sz w:val="16"/>
      <w:szCs w:val="16"/>
    </w:rPr>
  </w:style>
  <w:style w:type="paragraph" w:styleId="CommentText">
    <w:name w:val="annotation text"/>
    <w:basedOn w:val="Normal"/>
    <w:link w:val="CommentTextChar"/>
    <w:uiPriority w:val="99"/>
    <w:semiHidden/>
    <w:unhideWhenUsed/>
    <w:rsid w:val="00CE678C"/>
    <w:pPr>
      <w:spacing w:line="240" w:lineRule="auto"/>
    </w:pPr>
    <w:rPr>
      <w:sz w:val="20"/>
      <w:szCs w:val="20"/>
    </w:rPr>
  </w:style>
  <w:style w:type="character" w:customStyle="1" w:styleId="CommentTextChar">
    <w:name w:val="Comment Text Char"/>
    <w:basedOn w:val="DefaultParagraphFont"/>
    <w:link w:val="CommentText"/>
    <w:uiPriority w:val="99"/>
    <w:semiHidden/>
    <w:rsid w:val="00CE678C"/>
    <w:rPr>
      <w:sz w:val="20"/>
      <w:szCs w:val="20"/>
    </w:rPr>
  </w:style>
  <w:style w:type="paragraph" w:styleId="CommentSubject">
    <w:name w:val="annotation subject"/>
    <w:basedOn w:val="CommentText"/>
    <w:next w:val="CommentText"/>
    <w:link w:val="CommentSubjectChar"/>
    <w:uiPriority w:val="99"/>
    <w:semiHidden/>
    <w:unhideWhenUsed/>
    <w:rsid w:val="00CE678C"/>
    <w:rPr>
      <w:b/>
      <w:bCs/>
    </w:rPr>
  </w:style>
  <w:style w:type="character" w:customStyle="1" w:styleId="CommentSubjectChar">
    <w:name w:val="Comment Subject Char"/>
    <w:basedOn w:val="CommentTextChar"/>
    <w:link w:val="CommentSubject"/>
    <w:uiPriority w:val="99"/>
    <w:semiHidden/>
    <w:rsid w:val="00CE678C"/>
    <w:rPr>
      <w:b/>
      <w:bCs/>
      <w:sz w:val="20"/>
      <w:szCs w:val="20"/>
    </w:rPr>
  </w:style>
  <w:style w:type="character" w:styleId="FollowedHyperlink">
    <w:name w:val="FollowedHyperlink"/>
    <w:basedOn w:val="DefaultParagraphFont"/>
    <w:uiPriority w:val="99"/>
    <w:semiHidden/>
    <w:unhideWhenUsed/>
    <w:rsid w:val="0087591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052604">
      <w:bodyDiv w:val="1"/>
      <w:marLeft w:val="0"/>
      <w:marRight w:val="0"/>
      <w:marTop w:val="0"/>
      <w:marBottom w:val="0"/>
      <w:divBdr>
        <w:top w:val="none" w:sz="0" w:space="0" w:color="auto"/>
        <w:left w:val="none" w:sz="0" w:space="0" w:color="auto"/>
        <w:bottom w:val="none" w:sz="0" w:space="0" w:color="auto"/>
        <w:right w:val="none" w:sz="0" w:space="0" w:color="auto"/>
      </w:divBdr>
    </w:div>
    <w:div w:id="162598131">
      <w:bodyDiv w:val="1"/>
      <w:marLeft w:val="0"/>
      <w:marRight w:val="0"/>
      <w:marTop w:val="0"/>
      <w:marBottom w:val="0"/>
      <w:divBdr>
        <w:top w:val="none" w:sz="0" w:space="0" w:color="auto"/>
        <w:left w:val="none" w:sz="0" w:space="0" w:color="auto"/>
        <w:bottom w:val="none" w:sz="0" w:space="0" w:color="auto"/>
        <w:right w:val="none" w:sz="0" w:space="0" w:color="auto"/>
      </w:divBdr>
    </w:div>
    <w:div w:id="350453473">
      <w:bodyDiv w:val="1"/>
      <w:marLeft w:val="0"/>
      <w:marRight w:val="0"/>
      <w:marTop w:val="0"/>
      <w:marBottom w:val="0"/>
      <w:divBdr>
        <w:top w:val="none" w:sz="0" w:space="0" w:color="auto"/>
        <w:left w:val="none" w:sz="0" w:space="0" w:color="auto"/>
        <w:bottom w:val="none" w:sz="0" w:space="0" w:color="auto"/>
        <w:right w:val="none" w:sz="0" w:space="0" w:color="auto"/>
      </w:divBdr>
    </w:div>
    <w:div w:id="489836702">
      <w:bodyDiv w:val="1"/>
      <w:marLeft w:val="0"/>
      <w:marRight w:val="0"/>
      <w:marTop w:val="0"/>
      <w:marBottom w:val="0"/>
      <w:divBdr>
        <w:top w:val="none" w:sz="0" w:space="0" w:color="auto"/>
        <w:left w:val="none" w:sz="0" w:space="0" w:color="auto"/>
        <w:bottom w:val="none" w:sz="0" w:space="0" w:color="auto"/>
        <w:right w:val="none" w:sz="0" w:space="0" w:color="auto"/>
      </w:divBdr>
    </w:div>
    <w:div w:id="509375138">
      <w:bodyDiv w:val="1"/>
      <w:marLeft w:val="0"/>
      <w:marRight w:val="0"/>
      <w:marTop w:val="0"/>
      <w:marBottom w:val="0"/>
      <w:divBdr>
        <w:top w:val="none" w:sz="0" w:space="0" w:color="auto"/>
        <w:left w:val="none" w:sz="0" w:space="0" w:color="auto"/>
        <w:bottom w:val="none" w:sz="0" w:space="0" w:color="auto"/>
        <w:right w:val="none" w:sz="0" w:space="0" w:color="auto"/>
      </w:divBdr>
      <w:divsChild>
        <w:div w:id="774908663">
          <w:marLeft w:val="0"/>
          <w:marRight w:val="0"/>
          <w:marTop w:val="0"/>
          <w:marBottom w:val="0"/>
          <w:divBdr>
            <w:top w:val="none" w:sz="0" w:space="0" w:color="auto"/>
            <w:left w:val="none" w:sz="0" w:space="0" w:color="auto"/>
            <w:bottom w:val="none" w:sz="0" w:space="0" w:color="auto"/>
            <w:right w:val="none" w:sz="0" w:space="0" w:color="auto"/>
          </w:divBdr>
        </w:div>
        <w:div w:id="1529222283">
          <w:marLeft w:val="0"/>
          <w:marRight w:val="0"/>
          <w:marTop w:val="0"/>
          <w:marBottom w:val="0"/>
          <w:divBdr>
            <w:top w:val="none" w:sz="0" w:space="0" w:color="auto"/>
            <w:left w:val="none" w:sz="0" w:space="0" w:color="auto"/>
            <w:bottom w:val="none" w:sz="0" w:space="0" w:color="auto"/>
            <w:right w:val="none" w:sz="0" w:space="0" w:color="auto"/>
          </w:divBdr>
        </w:div>
      </w:divsChild>
    </w:div>
    <w:div w:id="520047193">
      <w:bodyDiv w:val="1"/>
      <w:marLeft w:val="0"/>
      <w:marRight w:val="0"/>
      <w:marTop w:val="0"/>
      <w:marBottom w:val="0"/>
      <w:divBdr>
        <w:top w:val="none" w:sz="0" w:space="0" w:color="auto"/>
        <w:left w:val="none" w:sz="0" w:space="0" w:color="auto"/>
        <w:bottom w:val="none" w:sz="0" w:space="0" w:color="auto"/>
        <w:right w:val="none" w:sz="0" w:space="0" w:color="auto"/>
      </w:divBdr>
    </w:div>
    <w:div w:id="598175966">
      <w:bodyDiv w:val="1"/>
      <w:marLeft w:val="0"/>
      <w:marRight w:val="0"/>
      <w:marTop w:val="0"/>
      <w:marBottom w:val="0"/>
      <w:divBdr>
        <w:top w:val="none" w:sz="0" w:space="0" w:color="auto"/>
        <w:left w:val="none" w:sz="0" w:space="0" w:color="auto"/>
        <w:bottom w:val="none" w:sz="0" w:space="0" w:color="auto"/>
        <w:right w:val="none" w:sz="0" w:space="0" w:color="auto"/>
      </w:divBdr>
      <w:divsChild>
        <w:div w:id="335690080">
          <w:marLeft w:val="0"/>
          <w:marRight w:val="0"/>
          <w:marTop w:val="0"/>
          <w:marBottom w:val="0"/>
          <w:divBdr>
            <w:top w:val="none" w:sz="0" w:space="0" w:color="auto"/>
            <w:left w:val="none" w:sz="0" w:space="0" w:color="auto"/>
            <w:bottom w:val="none" w:sz="0" w:space="0" w:color="auto"/>
            <w:right w:val="none" w:sz="0" w:space="0" w:color="auto"/>
          </w:divBdr>
        </w:div>
        <w:div w:id="841702244">
          <w:marLeft w:val="0"/>
          <w:marRight w:val="0"/>
          <w:marTop w:val="0"/>
          <w:marBottom w:val="0"/>
          <w:divBdr>
            <w:top w:val="none" w:sz="0" w:space="0" w:color="auto"/>
            <w:left w:val="none" w:sz="0" w:space="0" w:color="auto"/>
            <w:bottom w:val="none" w:sz="0" w:space="0" w:color="auto"/>
            <w:right w:val="none" w:sz="0" w:space="0" w:color="auto"/>
          </w:divBdr>
        </w:div>
      </w:divsChild>
    </w:div>
    <w:div w:id="691030641">
      <w:bodyDiv w:val="1"/>
      <w:marLeft w:val="0"/>
      <w:marRight w:val="0"/>
      <w:marTop w:val="0"/>
      <w:marBottom w:val="0"/>
      <w:divBdr>
        <w:top w:val="none" w:sz="0" w:space="0" w:color="auto"/>
        <w:left w:val="none" w:sz="0" w:space="0" w:color="auto"/>
        <w:bottom w:val="none" w:sz="0" w:space="0" w:color="auto"/>
        <w:right w:val="none" w:sz="0" w:space="0" w:color="auto"/>
      </w:divBdr>
    </w:div>
    <w:div w:id="926381814">
      <w:bodyDiv w:val="1"/>
      <w:marLeft w:val="0"/>
      <w:marRight w:val="0"/>
      <w:marTop w:val="0"/>
      <w:marBottom w:val="0"/>
      <w:divBdr>
        <w:top w:val="none" w:sz="0" w:space="0" w:color="auto"/>
        <w:left w:val="none" w:sz="0" w:space="0" w:color="auto"/>
        <w:bottom w:val="none" w:sz="0" w:space="0" w:color="auto"/>
        <w:right w:val="none" w:sz="0" w:space="0" w:color="auto"/>
      </w:divBdr>
    </w:div>
    <w:div w:id="960183283">
      <w:bodyDiv w:val="1"/>
      <w:marLeft w:val="0"/>
      <w:marRight w:val="0"/>
      <w:marTop w:val="0"/>
      <w:marBottom w:val="0"/>
      <w:divBdr>
        <w:top w:val="none" w:sz="0" w:space="0" w:color="auto"/>
        <w:left w:val="none" w:sz="0" w:space="0" w:color="auto"/>
        <w:bottom w:val="none" w:sz="0" w:space="0" w:color="auto"/>
        <w:right w:val="none" w:sz="0" w:space="0" w:color="auto"/>
      </w:divBdr>
    </w:div>
    <w:div w:id="1023091192">
      <w:bodyDiv w:val="1"/>
      <w:marLeft w:val="0"/>
      <w:marRight w:val="0"/>
      <w:marTop w:val="0"/>
      <w:marBottom w:val="0"/>
      <w:divBdr>
        <w:top w:val="none" w:sz="0" w:space="0" w:color="auto"/>
        <w:left w:val="none" w:sz="0" w:space="0" w:color="auto"/>
        <w:bottom w:val="none" w:sz="0" w:space="0" w:color="auto"/>
        <w:right w:val="none" w:sz="0" w:space="0" w:color="auto"/>
      </w:divBdr>
    </w:div>
    <w:div w:id="1028415525">
      <w:bodyDiv w:val="1"/>
      <w:marLeft w:val="0"/>
      <w:marRight w:val="0"/>
      <w:marTop w:val="0"/>
      <w:marBottom w:val="0"/>
      <w:divBdr>
        <w:top w:val="none" w:sz="0" w:space="0" w:color="auto"/>
        <w:left w:val="none" w:sz="0" w:space="0" w:color="auto"/>
        <w:bottom w:val="none" w:sz="0" w:space="0" w:color="auto"/>
        <w:right w:val="none" w:sz="0" w:space="0" w:color="auto"/>
      </w:divBdr>
      <w:divsChild>
        <w:div w:id="207956568">
          <w:marLeft w:val="0"/>
          <w:marRight w:val="0"/>
          <w:marTop w:val="0"/>
          <w:marBottom w:val="0"/>
          <w:divBdr>
            <w:top w:val="none" w:sz="0" w:space="0" w:color="auto"/>
            <w:left w:val="none" w:sz="0" w:space="0" w:color="auto"/>
            <w:bottom w:val="none" w:sz="0" w:space="0" w:color="auto"/>
            <w:right w:val="none" w:sz="0" w:space="0" w:color="auto"/>
          </w:divBdr>
        </w:div>
        <w:div w:id="178157691">
          <w:marLeft w:val="0"/>
          <w:marRight w:val="0"/>
          <w:marTop w:val="0"/>
          <w:marBottom w:val="0"/>
          <w:divBdr>
            <w:top w:val="none" w:sz="0" w:space="0" w:color="auto"/>
            <w:left w:val="none" w:sz="0" w:space="0" w:color="auto"/>
            <w:bottom w:val="none" w:sz="0" w:space="0" w:color="auto"/>
            <w:right w:val="none" w:sz="0" w:space="0" w:color="auto"/>
          </w:divBdr>
        </w:div>
      </w:divsChild>
    </w:div>
    <w:div w:id="1045563118">
      <w:bodyDiv w:val="1"/>
      <w:marLeft w:val="0"/>
      <w:marRight w:val="0"/>
      <w:marTop w:val="0"/>
      <w:marBottom w:val="0"/>
      <w:divBdr>
        <w:top w:val="none" w:sz="0" w:space="0" w:color="auto"/>
        <w:left w:val="none" w:sz="0" w:space="0" w:color="auto"/>
        <w:bottom w:val="none" w:sz="0" w:space="0" w:color="auto"/>
        <w:right w:val="none" w:sz="0" w:space="0" w:color="auto"/>
      </w:divBdr>
    </w:div>
    <w:div w:id="1414006996">
      <w:bodyDiv w:val="1"/>
      <w:marLeft w:val="0"/>
      <w:marRight w:val="0"/>
      <w:marTop w:val="0"/>
      <w:marBottom w:val="0"/>
      <w:divBdr>
        <w:top w:val="none" w:sz="0" w:space="0" w:color="auto"/>
        <w:left w:val="none" w:sz="0" w:space="0" w:color="auto"/>
        <w:bottom w:val="none" w:sz="0" w:space="0" w:color="auto"/>
        <w:right w:val="none" w:sz="0" w:space="0" w:color="auto"/>
      </w:divBdr>
    </w:div>
    <w:div w:id="2009013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chart" Target="charts/chart4.xml"/><Relationship Id="rId26" Type="http://schemas.openxmlformats.org/officeDocument/2006/relationships/hyperlink" Target="https://doi.org/10.1016/j.cmi.2020.03.026" TargetMode="External"/><Relationship Id="rId3" Type="http://schemas.openxmlformats.org/officeDocument/2006/relationships/styles" Target="styles.xml"/><Relationship Id="rId21" Type="http://schemas.openxmlformats.org/officeDocument/2006/relationships/chart" Target="charts/chart7.xml"/><Relationship Id="rId34" Type="http://schemas.openxmlformats.org/officeDocument/2006/relationships/theme" Target="theme/theme1.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chart" Target="charts/chart3.xml"/><Relationship Id="rId25" Type="http://schemas.openxmlformats.org/officeDocument/2006/relationships/hyperlink" Target="https://doi.org/10.1016/B978-0-12-815230-0.00004-2" TargetMode="External"/><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chart" Target="charts/chart6.xml"/><Relationship Id="rId29" Type="http://schemas.openxmlformats.org/officeDocument/2006/relationships/hyperlink" Target="https://www.ncbi.nlm.nih.gov/nuccore/KT15656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yperlink" Target="https://doi.org/10.1016/j.tree.2019.01.015"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hyperlink" Target="https://doi.org/10.1093/molbev/msv274" TargetMode="External"/><Relationship Id="rId28" Type="http://schemas.openxmlformats.org/officeDocument/2006/relationships/hyperlink" Target="https://www.ncbi.nlm.nih.gov/nuccore/KP209306.1" TargetMode="External"/><Relationship Id="rId10" Type="http://schemas.microsoft.com/office/2011/relationships/commentsExtended" Target="commentsExtended.xml"/><Relationship Id="rId19" Type="http://schemas.openxmlformats.org/officeDocument/2006/relationships/chart" Target="charts/chart5.xml"/><Relationship Id="rId31" Type="http://schemas.openxmlformats.org/officeDocument/2006/relationships/hyperlink" Target="https://www.ncbi.nlm.nih.gov/nuccore/KC545386"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www.ncbi.nlm.nih.gov/pmc/articles/PMC7176926/" TargetMode="External"/><Relationship Id="rId22" Type="http://schemas.openxmlformats.org/officeDocument/2006/relationships/chart" Target="charts/chart8.xml"/><Relationship Id="rId27" Type="http://schemas.openxmlformats.org/officeDocument/2006/relationships/hyperlink" Target="https://www.ncbi.nlm.nih.gov/nuccore/KJ813439.1" TargetMode="External"/><Relationship Id="rId30" Type="http://schemas.openxmlformats.org/officeDocument/2006/relationships/hyperlink" Target="https://www.ncbi.nlm.nih.gov/nuccore/NC_009019" TargetMode="External"/><Relationship Id="rId8"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chartUserShapes" Target="../drawings/drawing1.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09610726370047"/>
          <c:y val="5.3724053724053727E-2"/>
          <c:w val="0.84369756190114786"/>
          <c:h val="0.72125330487535211"/>
        </c:manualLayout>
      </c:layout>
      <c:barChart>
        <c:barDir val="col"/>
        <c:grouping val="clustered"/>
        <c:varyColors val="0"/>
        <c:ser>
          <c:idx val="0"/>
          <c:order val="0"/>
          <c:tx>
            <c:strRef>
              <c:f>Nour_summary!$B$1</c:f>
              <c:strCache>
                <c:ptCount val="1"/>
                <c:pt idx="0">
                  <c:v>Similarity</c:v>
                </c:pt>
              </c:strCache>
            </c:strRef>
          </c:tx>
          <c:spPr>
            <a:solidFill>
              <a:schemeClr val="accent1"/>
            </a:solidFill>
            <a:ln>
              <a:noFill/>
            </a:ln>
            <a:effectLst/>
          </c:spPr>
          <c:invertIfNegative val="0"/>
          <c:cat>
            <c:strRef>
              <c:f>Nour_summary!$A$2:$A$6</c:f>
              <c:strCache>
                <c:ptCount val="5"/>
                <c:pt idx="0">
                  <c:v>KC545386.1</c:v>
                </c:pt>
                <c:pt idx="1">
                  <c:v>KT156560.1</c:v>
                </c:pt>
                <c:pt idx="2">
                  <c:v>KP209306.1</c:v>
                </c:pt>
                <c:pt idx="3">
                  <c:v>KJ813439.1</c:v>
                </c:pt>
                <c:pt idx="4">
                  <c:v>NC_009019.1</c:v>
                </c:pt>
              </c:strCache>
            </c:strRef>
          </c:cat>
          <c:val>
            <c:numRef>
              <c:f>Nour_summary!$B$2:$B$6</c:f>
              <c:numCache>
                <c:formatCode>General</c:formatCode>
                <c:ptCount val="5"/>
                <c:pt idx="0">
                  <c:v>1</c:v>
                </c:pt>
                <c:pt idx="1">
                  <c:v>0.67965748518590796</c:v>
                </c:pt>
                <c:pt idx="2">
                  <c:v>0.67965748518590796</c:v>
                </c:pt>
                <c:pt idx="3">
                  <c:v>0.67962492674350405</c:v>
                </c:pt>
                <c:pt idx="4">
                  <c:v>0.65758286123591803</c:v>
                </c:pt>
              </c:numCache>
            </c:numRef>
          </c:val>
          <c:extLst>
            <c:ext xmlns:c16="http://schemas.microsoft.com/office/drawing/2014/chart" uri="{C3380CC4-5D6E-409C-BE32-E72D297353CC}">
              <c16:uniqueId val="{00000000-C700-4CBA-8FA6-E41BBD37F159}"/>
            </c:ext>
          </c:extLst>
        </c:ser>
        <c:ser>
          <c:idx val="1"/>
          <c:order val="1"/>
          <c:tx>
            <c:strRef>
              <c:f>Nour_summary!$C$1</c:f>
              <c:strCache>
                <c:ptCount val="1"/>
                <c:pt idx="0">
                  <c:v>Mutations</c:v>
                </c:pt>
              </c:strCache>
            </c:strRef>
          </c:tx>
          <c:spPr>
            <a:solidFill>
              <a:schemeClr val="accent2"/>
            </a:solidFill>
            <a:ln>
              <a:noFill/>
            </a:ln>
            <a:effectLst/>
          </c:spPr>
          <c:invertIfNegative val="0"/>
          <c:cat>
            <c:strRef>
              <c:f>Nour_summary!$A$2:$A$6</c:f>
              <c:strCache>
                <c:ptCount val="5"/>
                <c:pt idx="0">
                  <c:v>KC545386.1</c:v>
                </c:pt>
                <c:pt idx="1">
                  <c:v>KT156560.1</c:v>
                </c:pt>
                <c:pt idx="2">
                  <c:v>KP209306.1</c:v>
                </c:pt>
                <c:pt idx="3">
                  <c:v>KJ813439.1</c:v>
                </c:pt>
                <c:pt idx="4">
                  <c:v>NC_009019.1</c:v>
                </c:pt>
              </c:strCache>
            </c:strRef>
          </c:cat>
          <c:val>
            <c:numRef>
              <c:f>Nour_summary!$C$2:$C$6</c:f>
              <c:numCache>
                <c:formatCode>General</c:formatCode>
                <c:ptCount val="5"/>
                <c:pt idx="0">
                  <c:v>0</c:v>
                </c:pt>
                <c:pt idx="1">
                  <c:v>9839</c:v>
                </c:pt>
                <c:pt idx="2">
                  <c:v>9839</c:v>
                </c:pt>
                <c:pt idx="3">
                  <c:v>9840</c:v>
                </c:pt>
                <c:pt idx="4">
                  <c:v>10517</c:v>
                </c:pt>
              </c:numCache>
            </c:numRef>
          </c:val>
          <c:extLst>
            <c:ext xmlns:c16="http://schemas.microsoft.com/office/drawing/2014/chart" uri="{C3380CC4-5D6E-409C-BE32-E72D297353CC}">
              <c16:uniqueId val="{00000001-C700-4CBA-8FA6-E41BBD37F159}"/>
            </c:ext>
          </c:extLst>
        </c:ser>
        <c:ser>
          <c:idx val="2"/>
          <c:order val="2"/>
          <c:tx>
            <c:strRef>
              <c:f>Nour_summary!$D$1</c:f>
              <c:strCache>
                <c:ptCount val="1"/>
                <c:pt idx="0">
                  <c:v>TT_ratio</c:v>
                </c:pt>
              </c:strCache>
            </c:strRef>
          </c:tx>
          <c:spPr>
            <a:solidFill>
              <a:schemeClr val="accent3"/>
            </a:solidFill>
            <a:ln>
              <a:noFill/>
            </a:ln>
            <a:effectLst/>
          </c:spPr>
          <c:invertIfNegative val="0"/>
          <c:cat>
            <c:strRef>
              <c:f>Nour_summary!$A$2:$A$6</c:f>
              <c:strCache>
                <c:ptCount val="5"/>
                <c:pt idx="0">
                  <c:v>KC545386.1</c:v>
                </c:pt>
                <c:pt idx="1">
                  <c:v>KT156560.1</c:v>
                </c:pt>
                <c:pt idx="2">
                  <c:v>KP209306.1</c:v>
                </c:pt>
                <c:pt idx="3">
                  <c:v>KJ813439.1</c:v>
                </c:pt>
                <c:pt idx="4">
                  <c:v>NC_009019.1</c:v>
                </c:pt>
              </c:strCache>
            </c:strRef>
          </c:cat>
          <c:val>
            <c:numRef>
              <c:f>Nour_summary!$D$2:$D$6</c:f>
              <c:numCache>
                <c:formatCode>General</c:formatCode>
                <c:ptCount val="5"/>
                <c:pt idx="0">
                  <c:v>0</c:v>
                </c:pt>
                <c:pt idx="1">
                  <c:v>0.81307477009196305</c:v>
                </c:pt>
                <c:pt idx="2">
                  <c:v>0.81343731253749196</c:v>
                </c:pt>
                <c:pt idx="3">
                  <c:v>0.81254996003197399</c:v>
                </c:pt>
                <c:pt idx="4">
                  <c:v>0.72586666666666599</c:v>
                </c:pt>
              </c:numCache>
            </c:numRef>
          </c:val>
          <c:extLst>
            <c:ext xmlns:c16="http://schemas.microsoft.com/office/drawing/2014/chart" uri="{C3380CC4-5D6E-409C-BE32-E72D297353CC}">
              <c16:uniqueId val="{00000002-C700-4CBA-8FA6-E41BBD37F159}"/>
            </c:ext>
          </c:extLst>
        </c:ser>
        <c:ser>
          <c:idx val="3"/>
          <c:order val="3"/>
          <c:tx>
            <c:strRef>
              <c:f>Nour_summary!$E$1</c:f>
              <c:strCache>
                <c:ptCount val="1"/>
                <c:pt idx="0">
                  <c:v>Gaps</c:v>
                </c:pt>
              </c:strCache>
            </c:strRef>
          </c:tx>
          <c:spPr>
            <a:solidFill>
              <a:schemeClr val="accent4"/>
            </a:solidFill>
            <a:ln>
              <a:noFill/>
            </a:ln>
            <a:effectLst/>
          </c:spPr>
          <c:invertIfNegative val="0"/>
          <c:cat>
            <c:strRef>
              <c:f>Nour_summary!$A$2:$A$6</c:f>
              <c:strCache>
                <c:ptCount val="5"/>
                <c:pt idx="0">
                  <c:v>KC545386.1</c:v>
                </c:pt>
                <c:pt idx="1">
                  <c:v>KT156560.1</c:v>
                </c:pt>
                <c:pt idx="2">
                  <c:v>KP209306.1</c:v>
                </c:pt>
                <c:pt idx="3">
                  <c:v>KJ813439.1</c:v>
                </c:pt>
                <c:pt idx="4">
                  <c:v>NC_009019.1</c:v>
                </c:pt>
              </c:strCache>
            </c:strRef>
          </c:cat>
          <c:val>
            <c:numRef>
              <c:f>Nour_summary!$E$2:$E$6</c:f>
              <c:numCache>
                <c:formatCode>General</c:formatCode>
                <c:ptCount val="5"/>
                <c:pt idx="0">
                  <c:v>0</c:v>
                </c:pt>
                <c:pt idx="1">
                  <c:v>770</c:v>
                </c:pt>
                <c:pt idx="2">
                  <c:v>770</c:v>
                </c:pt>
                <c:pt idx="3">
                  <c:v>770</c:v>
                </c:pt>
                <c:pt idx="4">
                  <c:v>809</c:v>
                </c:pt>
              </c:numCache>
            </c:numRef>
          </c:val>
          <c:extLst>
            <c:ext xmlns:c16="http://schemas.microsoft.com/office/drawing/2014/chart" uri="{C3380CC4-5D6E-409C-BE32-E72D297353CC}">
              <c16:uniqueId val="{00000003-C700-4CBA-8FA6-E41BBD37F159}"/>
            </c:ext>
          </c:extLst>
        </c:ser>
        <c:ser>
          <c:idx val="4"/>
          <c:order val="4"/>
          <c:tx>
            <c:strRef>
              <c:f>Nour_summary!$F$1</c:f>
              <c:strCache>
                <c:ptCount val="1"/>
                <c:pt idx="0">
                  <c:v>Insertions</c:v>
                </c:pt>
              </c:strCache>
            </c:strRef>
          </c:tx>
          <c:spPr>
            <a:solidFill>
              <a:schemeClr val="accent5"/>
            </a:solidFill>
            <a:ln>
              <a:noFill/>
            </a:ln>
            <a:effectLst/>
          </c:spPr>
          <c:invertIfNegative val="0"/>
          <c:cat>
            <c:strRef>
              <c:f>Nour_summary!$A$2:$A$6</c:f>
              <c:strCache>
                <c:ptCount val="5"/>
                <c:pt idx="0">
                  <c:v>KC545386.1</c:v>
                </c:pt>
                <c:pt idx="1">
                  <c:v>KT156560.1</c:v>
                </c:pt>
                <c:pt idx="2">
                  <c:v>KP209306.1</c:v>
                </c:pt>
                <c:pt idx="3">
                  <c:v>KJ813439.1</c:v>
                </c:pt>
                <c:pt idx="4">
                  <c:v>NC_009019.1</c:v>
                </c:pt>
              </c:strCache>
            </c:strRef>
          </c:cat>
          <c:val>
            <c:numRef>
              <c:f>Nour_summary!$F$2:$F$6</c:f>
              <c:numCache>
                <c:formatCode>General</c:formatCode>
                <c:ptCount val="5"/>
                <c:pt idx="0">
                  <c:v>0</c:v>
                </c:pt>
                <c:pt idx="1">
                  <c:v>411</c:v>
                </c:pt>
                <c:pt idx="2">
                  <c:v>411</c:v>
                </c:pt>
                <c:pt idx="3">
                  <c:v>411</c:v>
                </c:pt>
                <c:pt idx="4">
                  <c:v>349</c:v>
                </c:pt>
              </c:numCache>
            </c:numRef>
          </c:val>
          <c:extLst>
            <c:ext xmlns:c16="http://schemas.microsoft.com/office/drawing/2014/chart" uri="{C3380CC4-5D6E-409C-BE32-E72D297353CC}">
              <c16:uniqueId val="{00000004-C700-4CBA-8FA6-E41BBD37F159}"/>
            </c:ext>
          </c:extLst>
        </c:ser>
        <c:ser>
          <c:idx val="5"/>
          <c:order val="5"/>
          <c:tx>
            <c:strRef>
              <c:f>Nour_summary!$G$1</c:f>
              <c:strCache>
                <c:ptCount val="1"/>
                <c:pt idx="0">
                  <c:v>Deletions</c:v>
                </c:pt>
              </c:strCache>
            </c:strRef>
          </c:tx>
          <c:spPr>
            <a:solidFill>
              <a:schemeClr val="accent6"/>
            </a:solidFill>
            <a:ln>
              <a:noFill/>
            </a:ln>
            <a:effectLst/>
          </c:spPr>
          <c:invertIfNegative val="0"/>
          <c:cat>
            <c:strRef>
              <c:f>Nour_summary!$A$2:$A$6</c:f>
              <c:strCache>
                <c:ptCount val="5"/>
                <c:pt idx="0">
                  <c:v>KC545386.1</c:v>
                </c:pt>
                <c:pt idx="1">
                  <c:v>KT156560.1</c:v>
                </c:pt>
                <c:pt idx="2">
                  <c:v>KP209306.1</c:v>
                </c:pt>
                <c:pt idx="3">
                  <c:v>KJ813439.1</c:v>
                </c:pt>
                <c:pt idx="4">
                  <c:v>NC_009019.1</c:v>
                </c:pt>
              </c:strCache>
            </c:strRef>
          </c:cat>
          <c:val>
            <c:numRef>
              <c:f>Nour_summary!$G$2:$G$6</c:f>
              <c:numCache>
                <c:formatCode>General</c:formatCode>
                <c:ptCount val="5"/>
                <c:pt idx="0">
                  <c:v>0</c:v>
                </c:pt>
                <c:pt idx="1">
                  <c:v>359</c:v>
                </c:pt>
                <c:pt idx="2">
                  <c:v>359</c:v>
                </c:pt>
                <c:pt idx="3">
                  <c:v>359</c:v>
                </c:pt>
                <c:pt idx="4">
                  <c:v>460</c:v>
                </c:pt>
              </c:numCache>
            </c:numRef>
          </c:val>
          <c:extLst>
            <c:ext xmlns:c16="http://schemas.microsoft.com/office/drawing/2014/chart" uri="{C3380CC4-5D6E-409C-BE32-E72D297353CC}">
              <c16:uniqueId val="{00000005-C700-4CBA-8FA6-E41BBD37F159}"/>
            </c:ext>
          </c:extLst>
        </c:ser>
        <c:dLbls>
          <c:showLegendKey val="0"/>
          <c:showVal val="0"/>
          <c:showCatName val="0"/>
          <c:showSerName val="0"/>
          <c:showPercent val="0"/>
          <c:showBubbleSize val="0"/>
        </c:dLbls>
        <c:gapWidth val="150"/>
        <c:axId val="404916704"/>
        <c:axId val="404917032"/>
      </c:barChart>
      <c:catAx>
        <c:axId val="4049167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4917032"/>
        <c:crosses val="autoZero"/>
        <c:auto val="1"/>
        <c:lblAlgn val="ctr"/>
        <c:lblOffset val="100"/>
        <c:noMultiLvlLbl val="0"/>
      </c:catAx>
      <c:valAx>
        <c:axId val="4049170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49167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Mutations</a:t>
            </a:r>
            <a:r>
              <a:rPr lang="en-US" baseline="0"/>
              <a:t>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1"/>
          <c:tx>
            <c:strRef>
              <c:f>Nour_summary!$C$1</c:f>
              <c:strCache>
                <c:ptCount val="1"/>
                <c:pt idx="0">
                  <c:v>Mutations</c:v>
                </c:pt>
              </c:strCache>
            </c:strRef>
          </c:tx>
          <c:spPr>
            <a:solidFill>
              <a:schemeClr val="accent2"/>
            </a:solidFill>
            <a:ln>
              <a:noFill/>
            </a:ln>
            <a:effectLst/>
          </c:spPr>
          <c:invertIfNegative val="0"/>
          <c:cat>
            <c:strRef>
              <c:f>Nour_summary!$A$2:$A$6</c:f>
              <c:strCache>
                <c:ptCount val="5"/>
                <c:pt idx="0">
                  <c:v>KC545386.1</c:v>
                </c:pt>
                <c:pt idx="1">
                  <c:v>KT156560.1</c:v>
                </c:pt>
                <c:pt idx="2">
                  <c:v>KP209306.1</c:v>
                </c:pt>
                <c:pt idx="3">
                  <c:v>KJ813439.1</c:v>
                </c:pt>
                <c:pt idx="4">
                  <c:v>NC_009019.1</c:v>
                </c:pt>
              </c:strCache>
            </c:strRef>
          </c:cat>
          <c:val>
            <c:numRef>
              <c:f>Nour_summary!$C$2:$C$6</c:f>
              <c:numCache>
                <c:formatCode>General</c:formatCode>
                <c:ptCount val="5"/>
                <c:pt idx="0">
                  <c:v>0</c:v>
                </c:pt>
                <c:pt idx="1">
                  <c:v>9839</c:v>
                </c:pt>
                <c:pt idx="2">
                  <c:v>9839</c:v>
                </c:pt>
                <c:pt idx="3">
                  <c:v>9840</c:v>
                </c:pt>
                <c:pt idx="4">
                  <c:v>10517</c:v>
                </c:pt>
              </c:numCache>
            </c:numRef>
          </c:val>
          <c:extLst>
            <c:ext xmlns:c16="http://schemas.microsoft.com/office/drawing/2014/chart" uri="{C3380CC4-5D6E-409C-BE32-E72D297353CC}">
              <c16:uniqueId val="{00000000-FF0A-4E79-9B3D-E61F0B8892A2}"/>
            </c:ext>
          </c:extLst>
        </c:ser>
        <c:ser>
          <c:idx val="7"/>
          <c:order val="7"/>
          <c:tx>
            <c:strRef>
              <c:f>Nour_summary!$I$1</c:f>
              <c:strCache>
                <c:ptCount val="1"/>
                <c:pt idx="0">
                  <c:v>CDS_Mutations</c:v>
                </c:pt>
              </c:strCache>
            </c:strRef>
          </c:tx>
          <c:spPr>
            <a:solidFill>
              <a:schemeClr val="accent2">
                <a:lumMod val="60000"/>
              </a:schemeClr>
            </a:solidFill>
            <a:ln>
              <a:noFill/>
            </a:ln>
            <a:effectLst/>
          </c:spPr>
          <c:invertIfNegative val="0"/>
          <c:cat>
            <c:strRef>
              <c:f>Nour_summary!$A$2:$A$6</c:f>
              <c:strCache>
                <c:ptCount val="5"/>
                <c:pt idx="0">
                  <c:v>KC545386.1</c:v>
                </c:pt>
                <c:pt idx="1">
                  <c:v>KT156560.1</c:v>
                </c:pt>
                <c:pt idx="2">
                  <c:v>KP209306.1</c:v>
                </c:pt>
                <c:pt idx="3">
                  <c:v>KJ813439.1</c:v>
                </c:pt>
                <c:pt idx="4">
                  <c:v>NC_009019.1</c:v>
                </c:pt>
              </c:strCache>
            </c:strRef>
          </c:cat>
          <c:val>
            <c:numRef>
              <c:f>Nour_summary!$I$2:$I$6</c:f>
              <c:numCache>
                <c:formatCode>General</c:formatCode>
                <c:ptCount val="5"/>
                <c:pt idx="0">
                  <c:v>0</c:v>
                </c:pt>
                <c:pt idx="1">
                  <c:v>9276</c:v>
                </c:pt>
                <c:pt idx="2">
                  <c:v>9276</c:v>
                </c:pt>
                <c:pt idx="3">
                  <c:v>9277</c:v>
                </c:pt>
                <c:pt idx="4">
                  <c:v>9787</c:v>
                </c:pt>
              </c:numCache>
            </c:numRef>
          </c:val>
          <c:extLst>
            <c:ext xmlns:c16="http://schemas.microsoft.com/office/drawing/2014/chart" uri="{C3380CC4-5D6E-409C-BE32-E72D297353CC}">
              <c16:uniqueId val="{00000001-FF0A-4E79-9B3D-E61F0B8892A2}"/>
            </c:ext>
          </c:extLst>
        </c:ser>
        <c:ser>
          <c:idx val="13"/>
          <c:order val="13"/>
          <c:tx>
            <c:strRef>
              <c:f>Nour_summary!$O$1</c:f>
              <c:strCache>
                <c:ptCount val="1"/>
                <c:pt idx="0">
                  <c:v>nonCDS_Mutations</c:v>
                </c:pt>
              </c:strCache>
            </c:strRef>
          </c:tx>
          <c:spPr>
            <a:solidFill>
              <a:schemeClr val="accent2">
                <a:lumMod val="80000"/>
                <a:lumOff val="20000"/>
              </a:schemeClr>
            </a:solidFill>
            <a:ln>
              <a:noFill/>
            </a:ln>
            <a:effectLst/>
          </c:spPr>
          <c:invertIfNegative val="0"/>
          <c:cat>
            <c:strRef>
              <c:f>Nour_summary!$A$2:$A$6</c:f>
              <c:strCache>
                <c:ptCount val="5"/>
                <c:pt idx="0">
                  <c:v>KC545386.1</c:v>
                </c:pt>
                <c:pt idx="1">
                  <c:v>KT156560.1</c:v>
                </c:pt>
                <c:pt idx="2">
                  <c:v>KP209306.1</c:v>
                </c:pt>
                <c:pt idx="3">
                  <c:v>KJ813439.1</c:v>
                </c:pt>
                <c:pt idx="4">
                  <c:v>NC_009019.1</c:v>
                </c:pt>
              </c:strCache>
            </c:strRef>
          </c:cat>
          <c:val>
            <c:numRef>
              <c:f>Nour_summary!$O$2:$O$6</c:f>
              <c:numCache>
                <c:formatCode>General</c:formatCode>
                <c:ptCount val="5"/>
                <c:pt idx="0">
                  <c:v>0</c:v>
                </c:pt>
                <c:pt idx="1">
                  <c:v>563</c:v>
                </c:pt>
                <c:pt idx="2">
                  <c:v>563</c:v>
                </c:pt>
                <c:pt idx="3">
                  <c:v>563</c:v>
                </c:pt>
                <c:pt idx="4">
                  <c:v>730</c:v>
                </c:pt>
              </c:numCache>
            </c:numRef>
          </c:val>
          <c:extLst>
            <c:ext xmlns:c16="http://schemas.microsoft.com/office/drawing/2014/chart" uri="{C3380CC4-5D6E-409C-BE32-E72D297353CC}">
              <c16:uniqueId val="{00000002-FF0A-4E79-9B3D-E61F0B8892A2}"/>
            </c:ext>
          </c:extLst>
        </c:ser>
        <c:dLbls>
          <c:showLegendKey val="0"/>
          <c:showVal val="0"/>
          <c:showCatName val="0"/>
          <c:showSerName val="0"/>
          <c:showPercent val="0"/>
          <c:showBubbleSize val="0"/>
        </c:dLbls>
        <c:gapWidth val="150"/>
        <c:axId val="601706392"/>
        <c:axId val="601701472"/>
        <c:extLst>
          <c:ext xmlns:c15="http://schemas.microsoft.com/office/drawing/2012/chart" uri="{02D57815-91ED-43cb-92C2-25804820EDAC}">
            <c15:filteredBarSeries>
              <c15:ser>
                <c:idx val="0"/>
                <c:order val="0"/>
                <c:tx>
                  <c:strRef>
                    <c:extLst>
                      <c:ext uri="{02D57815-91ED-43cb-92C2-25804820EDAC}">
                        <c15:formulaRef>
                          <c15:sqref>Nour_summary!$B$1</c15:sqref>
                        </c15:formulaRef>
                      </c:ext>
                    </c:extLst>
                    <c:strCache>
                      <c:ptCount val="1"/>
                      <c:pt idx="0">
                        <c:v>Similarity</c:v>
                      </c:pt>
                    </c:strCache>
                  </c:strRef>
                </c:tx>
                <c:spPr>
                  <a:solidFill>
                    <a:schemeClr val="accent1"/>
                  </a:solidFill>
                  <a:ln>
                    <a:noFill/>
                  </a:ln>
                  <a:effectLst/>
                </c:spPr>
                <c:invertIfNegative val="0"/>
                <c:cat>
                  <c:strRef>
                    <c:extLst>
                      <c:ext uri="{02D57815-91ED-43cb-92C2-25804820EDAC}">
                        <c15:formulaRef>
                          <c15:sqref>Nour_summary!$A$2:$A$6</c15:sqref>
                        </c15:formulaRef>
                      </c:ext>
                    </c:extLst>
                    <c:strCache>
                      <c:ptCount val="5"/>
                      <c:pt idx="0">
                        <c:v>KC545386.1</c:v>
                      </c:pt>
                      <c:pt idx="1">
                        <c:v>KT156560.1</c:v>
                      </c:pt>
                      <c:pt idx="2">
                        <c:v>KP209306.1</c:v>
                      </c:pt>
                      <c:pt idx="3">
                        <c:v>KJ813439.1</c:v>
                      </c:pt>
                      <c:pt idx="4">
                        <c:v>NC_009019.1</c:v>
                      </c:pt>
                    </c:strCache>
                  </c:strRef>
                </c:cat>
                <c:val>
                  <c:numRef>
                    <c:extLst>
                      <c:ext uri="{02D57815-91ED-43cb-92C2-25804820EDAC}">
                        <c15:formulaRef>
                          <c15:sqref>Nour_summary!$B$2:$B$6</c15:sqref>
                        </c15:formulaRef>
                      </c:ext>
                    </c:extLst>
                    <c:numCache>
                      <c:formatCode>General</c:formatCode>
                      <c:ptCount val="5"/>
                      <c:pt idx="0">
                        <c:v>1</c:v>
                      </c:pt>
                      <c:pt idx="1">
                        <c:v>0.67965748518590796</c:v>
                      </c:pt>
                      <c:pt idx="2">
                        <c:v>0.67965748518590796</c:v>
                      </c:pt>
                      <c:pt idx="3">
                        <c:v>0.67962492674350405</c:v>
                      </c:pt>
                      <c:pt idx="4">
                        <c:v>0.65758286123591803</c:v>
                      </c:pt>
                    </c:numCache>
                  </c:numRef>
                </c:val>
                <c:extLst>
                  <c:ext xmlns:c16="http://schemas.microsoft.com/office/drawing/2014/chart" uri="{C3380CC4-5D6E-409C-BE32-E72D297353CC}">
                    <c16:uniqueId val="{00000003-FF0A-4E79-9B3D-E61F0B8892A2}"/>
                  </c:ext>
                </c:extLst>
              </c15:ser>
            </c15:filteredBarSeries>
            <c15:filteredBarSeries>
              <c15:ser>
                <c:idx val="2"/>
                <c:order val="2"/>
                <c:tx>
                  <c:strRef>
                    <c:extLst xmlns:c15="http://schemas.microsoft.com/office/drawing/2012/chart">
                      <c:ext xmlns:c15="http://schemas.microsoft.com/office/drawing/2012/chart" uri="{02D57815-91ED-43cb-92C2-25804820EDAC}">
                        <c15:formulaRef>
                          <c15:sqref>Nour_summary!$D$1</c15:sqref>
                        </c15:formulaRef>
                      </c:ext>
                    </c:extLst>
                    <c:strCache>
                      <c:ptCount val="1"/>
                      <c:pt idx="0">
                        <c:v>TT_ratio</c:v>
                      </c:pt>
                    </c:strCache>
                  </c:strRef>
                </c:tx>
                <c:spPr>
                  <a:solidFill>
                    <a:schemeClr val="accent3"/>
                  </a:solidFill>
                  <a:ln>
                    <a:noFill/>
                  </a:ln>
                  <a:effectLst/>
                </c:spPr>
                <c:invertIfNegative val="0"/>
                <c:cat>
                  <c:strRef>
                    <c:extLst xmlns:c15="http://schemas.microsoft.com/office/drawing/2012/chart">
                      <c:ext xmlns:c15="http://schemas.microsoft.com/office/drawing/2012/chart" uri="{02D57815-91ED-43cb-92C2-25804820EDAC}">
                        <c15:formulaRef>
                          <c15:sqref>Nour_summary!$A$2:$A$6</c15:sqref>
                        </c15:formulaRef>
                      </c:ext>
                    </c:extLst>
                    <c:strCache>
                      <c:ptCount val="5"/>
                      <c:pt idx="0">
                        <c:v>KC545386.1</c:v>
                      </c:pt>
                      <c:pt idx="1">
                        <c:v>KT156560.1</c:v>
                      </c:pt>
                      <c:pt idx="2">
                        <c:v>KP209306.1</c:v>
                      </c:pt>
                      <c:pt idx="3">
                        <c:v>KJ813439.1</c:v>
                      </c:pt>
                      <c:pt idx="4">
                        <c:v>NC_009019.1</c:v>
                      </c:pt>
                    </c:strCache>
                  </c:strRef>
                </c:cat>
                <c:val>
                  <c:numRef>
                    <c:extLst xmlns:c15="http://schemas.microsoft.com/office/drawing/2012/chart">
                      <c:ext xmlns:c15="http://schemas.microsoft.com/office/drawing/2012/chart" uri="{02D57815-91ED-43cb-92C2-25804820EDAC}">
                        <c15:formulaRef>
                          <c15:sqref>Nour_summary!$D$2:$D$6</c15:sqref>
                        </c15:formulaRef>
                      </c:ext>
                    </c:extLst>
                    <c:numCache>
                      <c:formatCode>General</c:formatCode>
                      <c:ptCount val="5"/>
                      <c:pt idx="0">
                        <c:v>0</c:v>
                      </c:pt>
                      <c:pt idx="1">
                        <c:v>0.81307477009196305</c:v>
                      </c:pt>
                      <c:pt idx="2">
                        <c:v>0.81343731253749196</c:v>
                      </c:pt>
                      <c:pt idx="3">
                        <c:v>0.81254996003197399</c:v>
                      </c:pt>
                      <c:pt idx="4">
                        <c:v>0.72586666666666599</c:v>
                      </c:pt>
                    </c:numCache>
                  </c:numRef>
                </c:val>
                <c:extLst xmlns:c15="http://schemas.microsoft.com/office/drawing/2012/chart">
                  <c:ext xmlns:c16="http://schemas.microsoft.com/office/drawing/2014/chart" uri="{C3380CC4-5D6E-409C-BE32-E72D297353CC}">
                    <c16:uniqueId val="{00000004-FF0A-4E79-9B3D-E61F0B8892A2}"/>
                  </c:ext>
                </c:extLst>
              </c15:ser>
            </c15:filteredBarSeries>
            <c15:filteredBarSeries>
              <c15:ser>
                <c:idx val="3"/>
                <c:order val="3"/>
                <c:tx>
                  <c:strRef>
                    <c:extLst xmlns:c15="http://schemas.microsoft.com/office/drawing/2012/chart">
                      <c:ext xmlns:c15="http://schemas.microsoft.com/office/drawing/2012/chart" uri="{02D57815-91ED-43cb-92C2-25804820EDAC}">
                        <c15:formulaRef>
                          <c15:sqref>Nour_summary!$E$1</c15:sqref>
                        </c15:formulaRef>
                      </c:ext>
                    </c:extLst>
                    <c:strCache>
                      <c:ptCount val="1"/>
                      <c:pt idx="0">
                        <c:v>Gaps</c:v>
                      </c:pt>
                    </c:strCache>
                  </c:strRef>
                </c:tx>
                <c:spPr>
                  <a:solidFill>
                    <a:schemeClr val="accent4"/>
                  </a:solidFill>
                  <a:ln>
                    <a:noFill/>
                  </a:ln>
                  <a:effectLst/>
                </c:spPr>
                <c:invertIfNegative val="0"/>
                <c:cat>
                  <c:strRef>
                    <c:extLst xmlns:c15="http://schemas.microsoft.com/office/drawing/2012/chart">
                      <c:ext xmlns:c15="http://schemas.microsoft.com/office/drawing/2012/chart" uri="{02D57815-91ED-43cb-92C2-25804820EDAC}">
                        <c15:formulaRef>
                          <c15:sqref>Nour_summary!$A$2:$A$6</c15:sqref>
                        </c15:formulaRef>
                      </c:ext>
                    </c:extLst>
                    <c:strCache>
                      <c:ptCount val="5"/>
                      <c:pt idx="0">
                        <c:v>KC545386.1</c:v>
                      </c:pt>
                      <c:pt idx="1">
                        <c:v>KT156560.1</c:v>
                      </c:pt>
                      <c:pt idx="2">
                        <c:v>KP209306.1</c:v>
                      </c:pt>
                      <c:pt idx="3">
                        <c:v>KJ813439.1</c:v>
                      </c:pt>
                      <c:pt idx="4">
                        <c:v>NC_009019.1</c:v>
                      </c:pt>
                    </c:strCache>
                  </c:strRef>
                </c:cat>
                <c:val>
                  <c:numRef>
                    <c:extLst xmlns:c15="http://schemas.microsoft.com/office/drawing/2012/chart">
                      <c:ext xmlns:c15="http://schemas.microsoft.com/office/drawing/2012/chart" uri="{02D57815-91ED-43cb-92C2-25804820EDAC}">
                        <c15:formulaRef>
                          <c15:sqref>Nour_summary!$E$2:$E$6</c15:sqref>
                        </c15:formulaRef>
                      </c:ext>
                    </c:extLst>
                    <c:numCache>
                      <c:formatCode>General</c:formatCode>
                      <c:ptCount val="5"/>
                      <c:pt idx="0">
                        <c:v>0</c:v>
                      </c:pt>
                      <c:pt idx="1">
                        <c:v>770</c:v>
                      </c:pt>
                      <c:pt idx="2">
                        <c:v>770</c:v>
                      </c:pt>
                      <c:pt idx="3">
                        <c:v>770</c:v>
                      </c:pt>
                      <c:pt idx="4">
                        <c:v>809</c:v>
                      </c:pt>
                    </c:numCache>
                  </c:numRef>
                </c:val>
                <c:extLst xmlns:c15="http://schemas.microsoft.com/office/drawing/2012/chart">
                  <c:ext xmlns:c16="http://schemas.microsoft.com/office/drawing/2014/chart" uri="{C3380CC4-5D6E-409C-BE32-E72D297353CC}">
                    <c16:uniqueId val="{00000005-FF0A-4E79-9B3D-E61F0B8892A2}"/>
                  </c:ext>
                </c:extLst>
              </c15:ser>
            </c15:filteredBarSeries>
            <c15:filteredBarSeries>
              <c15:ser>
                <c:idx val="4"/>
                <c:order val="4"/>
                <c:tx>
                  <c:strRef>
                    <c:extLst xmlns:c15="http://schemas.microsoft.com/office/drawing/2012/chart">
                      <c:ext xmlns:c15="http://schemas.microsoft.com/office/drawing/2012/chart" uri="{02D57815-91ED-43cb-92C2-25804820EDAC}">
                        <c15:formulaRef>
                          <c15:sqref>Nour_summary!$F$1</c15:sqref>
                        </c15:formulaRef>
                      </c:ext>
                    </c:extLst>
                    <c:strCache>
                      <c:ptCount val="1"/>
                      <c:pt idx="0">
                        <c:v>Insertions</c:v>
                      </c:pt>
                    </c:strCache>
                  </c:strRef>
                </c:tx>
                <c:spPr>
                  <a:solidFill>
                    <a:schemeClr val="accent5"/>
                  </a:solidFill>
                  <a:ln>
                    <a:noFill/>
                  </a:ln>
                  <a:effectLst/>
                </c:spPr>
                <c:invertIfNegative val="0"/>
                <c:cat>
                  <c:strRef>
                    <c:extLst xmlns:c15="http://schemas.microsoft.com/office/drawing/2012/chart">
                      <c:ext xmlns:c15="http://schemas.microsoft.com/office/drawing/2012/chart" uri="{02D57815-91ED-43cb-92C2-25804820EDAC}">
                        <c15:formulaRef>
                          <c15:sqref>Nour_summary!$A$2:$A$6</c15:sqref>
                        </c15:formulaRef>
                      </c:ext>
                    </c:extLst>
                    <c:strCache>
                      <c:ptCount val="5"/>
                      <c:pt idx="0">
                        <c:v>KC545386.1</c:v>
                      </c:pt>
                      <c:pt idx="1">
                        <c:v>KT156560.1</c:v>
                      </c:pt>
                      <c:pt idx="2">
                        <c:v>KP209306.1</c:v>
                      </c:pt>
                      <c:pt idx="3">
                        <c:v>KJ813439.1</c:v>
                      </c:pt>
                      <c:pt idx="4">
                        <c:v>NC_009019.1</c:v>
                      </c:pt>
                    </c:strCache>
                  </c:strRef>
                </c:cat>
                <c:val>
                  <c:numRef>
                    <c:extLst xmlns:c15="http://schemas.microsoft.com/office/drawing/2012/chart">
                      <c:ext xmlns:c15="http://schemas.microsoft.com/office/drawing/2012/chart" uri="{02D57815-91ED-43cb-92C2-25804820EDAC}">
                        <c15:formulaRef>
                          <c15:sqref>Nour_summary!$F$2:$F$6</c15:sqref>
                        </c15:formulaRef>
                      </c:ext>
                    </c:extLst>
                    <c:numCache>
                      <c:formatCode>General</c:formatCode>
                      <c:ptCount val="5"/>
                      <c:pt idx="0">
                        <c:v>0</c:v>
                      </c:pt>
                      <c:pt idx="1">
                        <c:v>411</c:v>
                      </c:pt>
                      <c:pt idx="2">
                        <c:v>411</c:v>
                      </c:pt>
                      <c:pt idx="3">
                        <c:v>411</c:v>
                      </c:pt>
                      <c:pt idx="4">
                        <c:v>349</c:v>
                      </c:pt>
                    </c:numCache>
                  </c:numRef>
                </c:val>
                <c:extLst xmlns:c15="http://schemas.microsoft.com/office/drawing/2012/chart">
                  <c:ext xmlns:c16="http://schemas.microsoft.com/office/drawing/2014/chart" uri="{C3380CC4-5D6E-409C-BE32-E72D297353CC}">
                    <c16:uniqueId val="{00000006-FF0A-4E79-9B3D-E61F0B8892A2}"/>
                  </c:ext>
                </c:extLst>
              </c15:ser>
            </c15:filteredBarSeries>
            <c15:filteredBarSeries>
              <c15:ser>
                <c:idx val="5"/>
                <c:order val="5"/>
                <c:tx>
                  <c:strRef>
                    <c:extLst xmlns:c15="http://schemas.microsoft.com/office/drawing/2012/chart">
                      <c:ext xmlns:c15="http://schemas.microsoft.com/office/drawing/2012/chart" uri="{02D57815-91ED-43cb-92C2-25804820EDAC}">
                        <c15:formulaRef>
                          <c15:sqref>Nour_summary!$G$1</c15:sqref>
                        </c15:formulaRef>
                      </c:ext>
                    </c:extLst>
                    <c:strCache>
                      <c:ptCount val="1"/>
                      <c:pt idx="0">
                        <c:v>Deletions</c:v>
                      </c:pt>
                    </c:strCache>
                  </c:strRef>
                </c:tx>
                <c:spPr>
                  <a:solidFill>
                    <a:schemeClr val="accent6"/>
                  </a:solidFill>
                  <a:ln>
                    <a:noFill/>
                  </a:ln>
                  <a:effectLst/>
                </c:spPr>
                <c:invertIfNegative val="0"/>
                <c:cat>
                  <c:strRef>
                    <c:extLst xmlns:c15="http://schemas.microsoft.com/office/drawing/2012/chart">
                      <c:ext xmlns:c15="http://schemas.microsoft.com/office/drawing/2012/chart" uri="{02D57815-91ED-43cb-92C2-25804820EDAC}">
                        <c15:formulaRef>
                          <c15:sqref>Nour_summary!$A$2:$A$6</c15:sqref>
                        </c15:formulaRef>
                      </c:ext>
                    </c:extLst>
                    <c:strCache>
                      <c:ptCount val="5"/>
                      <c:pt idx="0">
                        <c:v>KC545386.1</c:v>
                      </c:pt>
                      <c:pt idx="1">
                        <c:v>KT156560.1</c:v>
                      </c:pt>
                      <c:pt idx="2">
                        <c:v>KP209306.1</c:v>
                      </c:pt>
                      <c:pt idx="3">
                        <c:v>KJ813439.1</c:v>
                      </c:pt>
                      <c:pt idx="4">
                        <c:v>NC_009019.1</c:v>
                      </c:pt>
                    </c:strCache>
                  </c:strRef>
                </c:cat>
                <c:val>
                  <c:numRef>
                    <c:extLst xmlns:c15="http://schemas.microsoft.com/office/drawing/2012/chart">
                      <c:ext xmlns:c15="http://schemas.microsoft.com/office/drawing/2012/chart" uri="{02D57815-91ED-43cb-92C2-25804820EDAC}">
                        <c15:formulaRef>
                          <c15:sqref>Nour_summary!$G$2:$G$6</c15:sqref>
                        </c15:formulaRef>
                      </c:ext>
                    </c:extLst>
                    <c:numCache>
                      <c:formatCode>General</c:formatCode>
                      <c:ptCount val="5"/>
                      <c:pt idx="0">
                        <c:v>0</c:v>
                      </c:pt>
                      <c:pt idx="1">
                        <c:v>359</c:v>
                      </c:pt>
                      <c:pt idx="2">
                        <c:v>359</c:v>
                      </c:pt>
                      <c:pt idx="3">
                        <c:v>359</c:v>
                      </c:pt>
                      <c:pt idx="4">
                        <c:v>460</c:v>
                      </c:pt>
                    </c:numCache>
                  </c:numRef>
                </c:val>
                <c:extLst xmlns:c15="http://schemas.microsoft.com/office/drawing/2012/chart">
                  <c:ext xmlns:c16="http://schemas.microsoft.com/office/drawing/2014/chart" uri="{C3380CC4-5D6E-409C-BE32-E72D297353CC}">
                    <c16:uniqueId val="{00000007-FF0A-4E79-9B3D-E61F0B8892A2}"/>
                  </c:ext>
                </c:extLst>
              </c15:ser>
            </c15:filteredBarSeries>
            <c15:filteredBarSeries>
              <c15:ser>
                <c:idx val="6"/>
                <c:order val="6"/>
                <c:tx>
                  <c:strRef>
                    <c:extLst xmlns:c15="http://schemas.microsoft.com/office/drawing/2012/chart">
                      <c:ext xmlns:c15="http://schemas.microsoft.com/office/drawing/2012/chart" uri="{02D57815-91ED-43cb-92C2-25804820EDAC}">
                        <c15:formulaRef>
                          <c15:sqref>Nour_summary!$H$1</c15:sqref>
                        </c15:formulaRef>
                      </c:ext>
                    </c:extLst>
                    <c:strCache>
                      <c:ptCount val="1"/>
                      <c:pt idx="0">
                        <c:v>CDS_Similarity</c:v>
                      </c:pt>
                    </c:strCache>
                  </c:strRef>
                </c:tx>
                <c:spPr>
                  <a:solidFill>
                    <a:schemeClr val="accent1">
                      <a:lumMod val="60000"/>
                    </a:schemeClr>
                  </a:solidFill>
                  <a:ln>
                    <a:noFill/>
                  </a:ln>
                  <a:effectLst/>
                </c:spPr>
                <c:invertIfNegative val="0"/>
                <c:cat>
                  <c:strRef>
                    <c:extLst xmlns:c15="http://schemas.microsoft.com/office/drawing/2012/chart">
                      <c:ext xmlns:c15="http://schemas.microsoft.com/office/drawing/2012/chart" uri="{02D57815-91ED-43cb-92C2-25804820EDAC}">
                        <c15:formulaRef>
                          <c15:sqref>Nour_summary!$A$2:$A$6</c15:sqref>
                        </c15:formulaRef>
                      </c:ext>
                    </c:extLst>
                    <c:strCache>
                      <c:ptCount val="5"/>
                      <c:pt idx="0">
                        <c:v>KC545386.1</c:v>
                      </c:pt>
                      <c:pt idx="1">
                        <c:v>KT156560.1</c:v>
                      </c:pt>
                      <c:pt idx="2">
                        <c:v>KP209306.1</c:v>
                      </c:pt>
                      <c:pt idx="3">
                        <c:v>KJ813439.1</c:v>
                      </c:pt>
                      <c:pt idx="4">
                        <c:v>NC_009019.1</c:v>
                      </c:pt>
                    </c:strCache>
                  </c:strRef>
                </c:cat>
                <c:val>
                  <c:numRef>
                    <c:extLst xmlns:c15="http://schemas.microsoft.com/office/drawing/2012/chart">
                      <c:ext xmlns:c15="http://schemas.microsoft.com/office/drawing/2012/chart" uri="{02D57815-91ED-43cb-92C2-25804820EDAC}">
                        <c15:formulaRef>
                          <c15:sqref>Nour_summary!$H$2:$H$6</c15:sqref>
                        </c15:formulaRef>
                      </c:ext>
                    </c:extLst>
                    <c:numCache>
                      <c:formatCode>General</c:formatCode>
                      <c:ptCount val="5"/>
                      <c:pt idx="0">
                        <c:v>1</c:v>
                      </c:pt>
                      <c:pt idx="1">
                        <c:v>0.68404918423651995</c:v>
                      </c:pt>
                      <c:pt idx="2">
                        <c:v>0.68404918423651995</c:v>
                      </c:pt>
                      <c:pt idx="3">
                        <c:v>0.68401512313089596</c:v>
                      </c:pt>
                      <c:pt idx="4">
                        <c:v>0.66664395926291697</c:v>
                      </c:pt>
                    </c:numCache>
                  </c:numRef>
                </c:val>
                <c:extLst xmlns:c15="http://schemas.microsoft.com/office/drawing/2012/chart">
                  <c:ext xmlns:c16="http://schemas.microsoft.com/office/drawing/2014/chart" uri="{C3380CC4-5D6E-409C-BE32-E72D297353CC}">
                    <c16:uniqueId val="{00000008-FF0A-4E79-9B3D-E61F0B8892A2}"/>
                  </c:ext>
                </c:extLst>
              </c15:ser>
            </c15:filteredBarSeries>
            <c15:filteredBarSeries>
              <c15:ser>
                <c:idx val="8"/>
                <c:order val="8"/>
                <c:tx>
                  <c:strRef>
                    <c:extLst xmlns:c15="http://schemas.microsoft.com/office/drawing/2012/chart">
                      <c:ext xmlns:c15="http://schemas.microsoft.com/office/drawing/2012/chart" uri="{02D57815-91ED-43cb-92C2-25804820EDAC}">
                        <c15:formulaRef>
                          <c15:sqref>Nour_summary!$J$1</c15:sqref>
                        </c15:formulaRef>
                      </c:ext>
                    </c:extLst>
                    <c:strCache>
                      <c:ptCount val="1"/>
                      <c:pt idx="0">
                        <c:v>CDS_TT_ratio</c:v>
                      </c:pt>
                    </c:strCache>
                  </c:strRef>
                </c:tx>
                <c:spPr>
                  <a:solidFill>
                    <a:schemeClr val="accent3">
                      <a:lumMod val="60000"/>
                    </a:schemeClr>
                  </a:solidFill>
                  <a:ln>
                    <a:noFill/>
                  </a:ln>
                  <a:effectLst/>
                </c:spPr>
                <c:invertIfNegative val="0"/>
                <c:cat>
                  <c:strRef>
                    <c:extLst xmlns:c15="http://schemas.microsoft.com/office/drawing/2012/chart">
                      <c:ext xmlns:c15="http://schemas.microsoft.com/office/drawing/2012/chart" uri="{02D57815-91ED-43cb-92C2-25804820EDAC}">
                        <c15:formulaRef>
                          <c15:sqref>Nour_summary!$A$2:$A$6</c15:sqref>
                        </c15:formulaRef>
                      </c:ext>
                    </c:extLst>
                    <c:strCache>
                      <c:ptCount val="5"/>
                      <c:pt idx="0">
                        <c:v>KC545386.1</c:v>
                      </c:pt>
                      <c:pt idx="1">
                        <c:v>KT156560.1</c:v>
                      </c:pt>
                      <c:pt idx="2">
                        <c:v>KP209306.1</c:v>
                      </c:pt>
                      <c:pt idx="3">
                        <c:v>KJ813439.1</c:v>
                      </c:pt>
                      <c:pt idx="4">
                        <c:v>NC_009019.1</c:v>
                      </c:pt>
                    </c:strCache>
                  </c:strRef>
                </c:cat>
                <c:val>
                  <c:numRef>
                    <c:extLst xmlns:c15="http://schemas.microsoft.com/office/drawing/2012/chart">
                      <c:ext xmlns:c15="http://schemas.microsoft.com/office/drawing/2012/chart" uri="{02D57815-91ED-43cb-92C2-25804820EDAC}">
                        <c15:formulaRef>
                          <c15:sqref>Nour_summary!$J$2:$J$6</c15:sqref>
                        </c15:formulaRef>
                      </c:ext>
                    </c:extLst>
                    <c:numCache>
                      <c:formatCode>General</c:formatCode>
                      <c:ptCount val="5"/>
                      <c:pt idx="0">
                        <c:v>0</c:v>
                      </c:pt>
                      <c:pt idx="1">
                        <c:v>0.81380155165373602</c:v>
                      </c:pt>
                      <c:pt idx="2">
                        <c:v>0.81417194200530896</c:v>
                      </c:pt>
                      <c:pt idx="3">
                        <c:v>0.81326530612244896</c:v>
                      </c:pt>
                      <c:pt idx="4">
                        <c:v>0.72568623886565997</c:v>
                      </c:pt>
                    </c:numCache>
                  </c:numRef>
                </c:val>
                <c:extLst xmlns:c15="http://schemas.microsoft.com/office/drawing/2012/chart">
                  <c:ext xmlns:c16="http://schemas.microsoft.com/office/drawing/2014/chart" uri="{C3380CC4-5D6E-409C-BE32-E72D297353CC}">
                    <c16:uniqueId val="{00000009-FF0A-4E79-9B3D-E61F0B8892A2}"/>
                  </c:ext>
                </c:extLst>
              </c15:ser>
            </c15:filteredBarSeries>
            <c15:filteredBarSeries>
              <c15:ser>
                <c:idx val="9"/>
                <c:order val="9"/>
                <c:tx>
                  <c:strRef>
                    <c:extLst xmlns:c15="http://schemas.microsoft.com/office/drawing/2012/chart">
                      <c:ext xmlns:c15="http://schemas.microsoft.com/office/drawing/2012/chart" uri="{02D57815-91ED-43cb-92C2-25804820EDAC}">
                        <c15:formulaRef>
                          <c15:sqref>Nour_summary!$K$1</c15:sqref>
                        </c15:formulaRef>
                      </c:ext>
                    </c:extLst>
                    <c:strCache>
                      <c:ptCount val="1"/>
                      <c:pt idx="0">
                        <c:v>CDS_Gaps</c:v>
                      </c:pt>
                    </c:strCache>
                  </c:strRef>
                </c:tx>
                <c:spPr>
                  <a:solidFill>
                    <a:schemeClr val="accent4">
                      <a:lumMod val="60000"/>
                    </a:schemeClr>
                  </a:solidFill>
                  <a:ln>
                    <a:noFill/>
                  </a:ln>
                  <a:effectLst/>
                </c:spPr>
                <c:invertIfNegative val="0"/>
                <c:cat>
                  <c:strRef>
                    <c:extLst xmlns:c15="http://schemas.microsoft.com/office/drawing/2012/chart">
                      <c:ext xmlns:c15="http://schemas.microsoft.com/office/drawing/2012/chart" uri="{02D57815-91ED-43cb-92C2-25804820EDAC}">
                        <c15:formulaRef>
                          <c15:sqref>Nour_summary!$A$2:$A$6</c15:sqref>
                        </c15:formulaRef>
                      </c:ext>
                    </c:extLst>
                    <c:strCache>
                      <c:ptCount val="5"/>
                      <c:pt idx="0">
                        <c:v>KC545386.1</c:v>
                      </c:pt>
                      <c:pt idx="1">
                        <c:v>KT156560.1</c:v>
                      </c:pt>
                      <c:pt idx="2">
                        <c:v>KP209306.1</c:v>
                      </c:pt>
                      <c:pt idx="3">
                        <c:v>KJ813439.1</c:v>
                      </c:pt>
                      <c:pt idx="4">
                        <c:v>NC_009019.1</c:v>
                      </c:pt>
                    </c:strCache>
                  </c:strRef>
                </c:cat>
                <c:val>
                  <c:numRef>
                    <c:extLst xmlns:c15="http://schemas.microsoft.com/office/drawing/2012/chart">
                      <c:ext xmlns:c15="http://schemas.microsoft.com/office/drawing/2012/chart" uri="{02D57815-91ED-43cb-92C2-25804820EDAC}">
                        <c15:formulaRef>
                          <c15:sqref>Nour_summary!$K$2:$K$6</c15:sqref>
                        </c15:formulaRef>
                      </c:ext>
                    </c:extLst>
                    <c:numCache>
                      <c:formatCode>General</c:formatCode>
                      <c:ptCount val="5"/>
                      <c:pt idx="0">
                        <c:v>0</c:v>
                      </c:pt>
                      <c:pt idx="1">
                        <c:v>392</c:v>
                      </c:pt>
                      <c:pt idx="2">
                        <c:v>392</c:v>
                      </c:pt>
                      <c:pt idx="3">
                        <c:v>392</c:v>
                      </c:pt>
                      <c:pt idx="4">
                        <c:v>294</c:v>
                      </c:pt>
                    </c:numCache>
                  </c:numRef>
                </c:val>
                <c:extLst xmlns:c15="http://schemas.microsoft.com/office/drawing/2012/chart">
                  <c:ext xmlns:c16="http://schemas.microsoft.com/office/drawing/2014/chart" uri="{C3380CC4-5D6E-409C-BE32-E72D297353CC}">
                    <c16:uniqueId val="{0000000A-FF0A-4E79-9B3D-E61F0B8892A2}"/>
                  </c:ext>
                </c:extLst>
              </c15:ser>
            </c15:filteredBarSeries>
            <c15:filteredBarSeries>
              <c15:ser>
                <c:idx val="10"/>
                <c:order val="10"/>
                <c:tx>
                  <c:strRef>
                    <c:extLst xmlns:c15="http://schemas.microsoft.com/office/drawing/2012/chart">
                      <c:ext xmlns:c15="http://schemas.microsoft.com/office/drawing/2012/chart" uri="{02D57815-91ED-43cb-92C2-25804820EDAC}">
                        <c15:formulaRef>
                          <c15:sqref>Nour_summary!$L$1</c15:sqref>
                        </c15:formulaRef>
                      </c:ext>
                    </c:extLst>
                    <c:strCache>
                      <c:ptCount val="1"/>
                      <c:pt idx="0">
                        <c:v>CDS_Insertions</c:v>
                      </c:pt>
                    </c:strCache>
                  </c:strRef>
                </c:tx>
                <c:spPr>
                  <a:solidFill>
                    <a:schemeClr val="accent5">
                      <a:lumMod val="60000"/>
                    </a:schemeClr>
                  </a:solidFill>
                  <a:ln>
                    <a:noFill/>
                  </a:ln>
                  <a:effectLst/>
                </c:spPr>
                <c:invertIfNegative val="0"/>
                <c:cat>
                  <c:strRef>
                    <c:extLst xmlns:c15="http://schemas.microsoft.com/office/drawing/2012/chart">
                      <c:ext xmlns:c15="http://schemas.microsoft.com/office/drawing/2012/chart" uri="{02D57815-91ED-43cb-92C2-25804820EDAC}">
                        <c15:formulaRef>
                          <c15:sqref>Nour_summary!$A$2:$A$6</c15:sqref>
                        </c15:formulaRef>
                      </c:ext>
                    </c:extLst>
                    <c:strCache>
                      <c:ptCount val="5"/>
                      <c:pt idx="0">
                        <c:v>KC545386.1</c:v>
                      </c:pt>
                      <c:pt idx="1">
                        <c:v>KT156560.1</c:v>
                      </c:pt>
                      <c:pt idx="2">
                        <c:v>KP209306.1</c:v>
                      </c:pt>
                      <c:pt idx="3">
                        <c:v>KJ813439.1</c:v>
                      </c:pt>
                      <c:pt idx="4">
                        <c:v>NC_009019.1</c:v>
                      </c:pt>
                    </c:strCache>
                  </c:strRef>
                </c:cat>
                <c:val>
                  <c:numRef>
                    <c:extLst xmlns:c15="http://schemas.microsoft.com/office/drawing/2012/chart">
                      <c:ext xmlns:c15="http://schemas.microsoft.com/office/drawing/2012/chart" uri="{02D57815-91ED-43cb-92C2-25804820EDAC}">
                        <c15:formulaRef>
                          <c15:sqref>Nour_summary!$L$2:$L$6</c15:sqref>
                        </c15:formulaRef>
                      </c:ext>
                    </c:extLst>
                    <c:numCache>
                      <c:formatCode>General</c:formatCode>
                      <c:ptCount val="5"/>
                      <c:pt idx="0">
                        <c:v>0</c:v>
                      </c:pt>
                      <c:pt idx="1">
                        <c:v>392</c:v>
                      </c:pt>
                      <c:pt idx="2">
                        <c:v>392</c:v>
                      </c:pt>
                      <c:pt idx="3">
                        <c:v>392</c:v>
                      </c:pt>
                      <c:pt idx="4">
                        <c:v>294</c:v>
                      </c:pt>
                    </c:numCache>
                  </c:numRef>
                </c:val>
                <c:extLst xmlns:c15="http://schemas.microsoft.com/office/drawing/2012/chart">
                  <c:ext xmlns:c16="http://schemas.microsoft.com/office/drawing/2014/chart" uri="{C3380CC4-5D6E-409C-BE32-E72D297353CC}">
                    <c16:uniqueId val="{0000000B-FF0A-4E79-9B3D-E61F0B8892A2}"/>
                  </c:ext>
                </c:extLst>
              </c15:ser>
            </c15:filteredBarSeries>
            <c15:filteredBarSeries>
              <c15:ser>
                <c:idx val="11"/>
                <c:order val="11"/>
                <c:tx>
                  <c:strRef>
                    <c:extLst xmlns:c15="http://schemas.microsoft.com/office/drawing/2012/chart">
                      <c:ext xmlns:c15="http://schemas.microsoft.com/office/drawing/2012/chart" uri="{02D57815-91ED-43cb-92C2-25804820EDAC}">
                        <c15:formulaRef>
                          <c15:sqref>Nour_summary!$M$1</c15:sqref>
                        </c15:formulaRef>
                      </c:ext>
                    </c:extLst>
                    <c:strCache>
                      <c:ptCount val="1"/>
                      <c:pt idx="0">
                        <c:v>CDS_Deletions</c:v>
                      </c:pt>
                    </c:strCache>
                  </c:strRef>
                </c:tx>
                <c:spPr>
                  <a:solidFill>
                    <a:schemeClr val="accent6">
                      <a:lumMod val="60000"/>
                    </a:schemeClr>
                  </a:solidFill>
                  <a:ln>
                    <a:noFill/>
                  </a:ln>
                  <a:effectLst/>
                </c:spPr>
                <c:invertIfNegative val="0"/>
                <c:cat>
                  <c:strRef>
                    <c:extLst xmlns:c15="http://schemas.microsoft.com/office/drawing/2012/chart">
                      <c:ext xmlns:c15="http://schemas.microsoft.com/office/drawing/2012/chart" uri="{02D57815-91ED-43cb-92C2-25804820EDAC}">
                        <c15:formulaRef>
                          <c15:sqref>Nour_summary!$A$2:$A$6</c15:sqref>
                        </c15:formulaRef>
                      </c:ext>
                    </c:extLst>
                    <c:strCache>
                      <c:ptCount val="5"/>
                      <c:pt idx="0">
                        <c:v>KC545386.1</c:v>
                      </c:pt>
                      <c:pt idx="1">
                        <c:v>KT156560.1</c:v>
                      </c:pt>
                      <c:pt idx="2">
                        <c:v>KP209306.1</c:v>
                      </c:pt>
                      <c:pt idx="3">
                        <c:v>KJ813439.1</c:v>
                      </c:pt>
                      <c:pt idx="4">
                        <c:v>NC_009019.1</c:v>
                      </c:pt>
                    </c:strCache>
                  </c:strRef>
                </c:cat>
                <c:val>
                  <c:numRef>
                    <c:extLst xmlns:c15="http://schemas.microsoft.com/office/drawing/2012/chart">
                      <c:ext xmlns:c15="http://schemas.microsoft.com/office/drawing/2012/chart" uri="{02D57815-91ED-43cb-92C2-25804820EDAC}">
                        <c15:formulaRef>
                          <c15:sqref>Nour_summary!$M$2:$M$6</c15:sqref>
                        </c15:formulaRef>
                      </c:ext>
                    </c:extLst>
                    <c:numCache>
                      <c:formatCode>General</c:formatCode>
                      <c:ptCount val="5"/>
                      <c:pt idx="0">
                        <c:v>0</c:v>
                      </c:pt>
                      <c:pt idx="1">
                        <c:v>0</c:v>
                      </c:pt>
                      <c:pt idx="2">
                        <c:v>0</c:v>
                      </c:pt>
                      <c:pt idx="3">
                        <c:v>0</c:v>
                      </c:pt>
                      <c:pt idx="4">
                        <c:v>0</c:v>
                      </c:pt>
                    </c:numCache>
                  </c:numRef>
                </c:val>
                <c:extLst xmlns:c15="http://schemas.microsoft.com/office/drawing/2012/chart">
                  <c:ext xmlns:c16="http://schemas.microsoft.com/office/drawing/2014/chart" uri="{C3380CC4-5D6E-409C-BE32-E72D297353CC}">
                    <c16:uniqueId val="{0000000C-FF0A-4E79-9B3D-E61F0B8892A2}"/>
                  </c:ext>
                </c:extLst>
              </c15:ser>
            </c15:filteredBarSeries>
            <c15:filteredBarSeries>
              <c15:ser>
                <c:idx val="12"/>
                <c:order val="12"/>
                <c:tx>
                  <c:strRef>
                    <c:extLst xmlns:c15="http://schemas.microsoft.com/office/drawing/2012/chart">
                      <c:ext xmlns:c15="http://schemas.microsoft.com/office/drawing/2012/chart" uri="{02D57815-91ED-43cb-92C2-25804820EDAC}">
                        <c15:formulaRef>
                          <c15:sqref>Nour_summary!$N$1</c15:sqref>
                        </c15:formulaRef>
                      </c:ext>
                    </c:extLst>
                    <c:strCache>
                      <c:ptCount val="1"/>
                      <c:pt idx="0">
                        <c:v>nonCDS_Similarity</c:v>
                      </c:pt>
                    </c:strCache>
                  </c:strRef>
                </c:tx>
                <c:spPr>
                  <a:solidFill>
                    <a:schemeClr val="accent1">
                      <a:lumMod val="80000"/>
                      <a:lumOff val="20000"/>
                    </a:schemeClr>
                  </a:solidFill>
                  <a:ln>
                    <a:noFill/>
                  </a:ln>
                  <a:effectLst/>
                </c:spPr>
                <c:invertIfNegative val="0"/>
                <c:cat>
                  <c:strRef>
                    <c:extLst xmlns:c15="http://schemas.microsoft.com/office/drawing/2012/chart">
                      <c:ext xmlns:c15="http://schemas.microsoft.com/office/drawing/2012/chart" uri="{02D57815-91ED-43cb-92C2-25804820EDAC}">
                        <c15:formulaRef>
                          <c15:sqref>Nour_summary!$A$2:$A$6</c15:sqref>
                        </c15:formulaRef>
                      </c:ext>
                    </c:extLst>
                    <c:strCache>
                      <c:ptCount val="5"/>
                      <c:pt idx="0">
                        <c:v>KC545386.1</c:v>
                      </c:pt>
                      <c:pt idx="1">
                        <c:v>KT156560.1</c:v>
                      </c:pt>
                      <c:pt idx="2">
                        <c:v>KP209306.1</c:v>
                      </c:pt>
                      <c:pt idx="3">
                        <c:v>KJ813439.1</c:v>
                      </c:pt>
                      <c:pt idx="4">
                        <c:v>NC_009019.1</c:v>
                      </c:pt>
                    </c:strCache>
                  </c:strRef>
                </c:cat>
                <c:val>
                  <c:numRef>
                    <c:extLst xmlns:c15="http://schemas.microsoft.com/office/drawing/2012/chart">
                      <c:ext xmlns:c15="http://schemas.microsoft.com/office/drawing/2012/chart" uri="{02D57815-91ED-43cb-92C2-25804820EDAC}">
                        <c15:formulaRef>
                          <c15:sqref>Nour_summary!$N$2:$N$6</c15:sqref>
                        </c15:formulaRef>
                      </c:ext>
                    </c:extLst>
                    <c:numCache>
                      <c:formatCode>General</c:formatCode>
                      <c:ptCount val="5"/>
                      <c:pt idx="0">
                        <c:v>1</c:v>
                      </c:pt>
                      <c:pt idx="1">
                        <c:v>0.58450184501845004</c:v>
                      </c:pt>
                      <c:pt idx="2">
                        <c:v>0.58450184501845004</c:v>
                      </c:pt>
                      <c:pt idx="3">
                        <c:v>0.58450184501845004</c:v>
                      </c:pt>
                      <c:pt idx="4">
                        <c:v>0.46125461254612499</c:v>
                      </c:pt>
                    </c:numCache>
                  </c:numRef>
                </c:val>
                <c:extLst xmlns:c15="http://schemas.microsoft.com/office/drawing/2012/chart">
                  <c:ext xmlns:c16="http://schemas.microsoft.com/office/drawing/2014/chart" uri="{C3380CC4-5D6E-409C-BE32-E72D297353CC}">
                    <c16:uniqueId val="{0000000D-FF0A-4E79-9B3D-E61F0B8892A2}"/>
                  </c:ext>
                </c:extLst>
              </c15:ser>
            </c15:filteredBarSeries>
            <c15:filteredBarSeries>
              <c15:ser>
                <c:idx val="14"/>
                <c:order val="14"/>
                <c:tx>
                  <c:strRef>
                    <c:extLst xmlns:c15="http://schemas.microsoft.com/office/drawing/2012/chart">
                      <c:ext xmlns:c15="http://schemas.microsoft.com/office/drawing/2012/chart" uri="{02D57815-91ED-43cb-92C2-25804820EDAC}">
                        <c15:formulaRef>
                          <c15:sqref>Nour_summary!$P$1</c15:sqref>
                        </c15:formulaRef>
                      </c:ext>
                    </c:extLst>
                    <c:strCache>
                      <c:ptCount val="1"/>
                      <c:pt idx="0">
                        <c:v>nonCDS_TT_ratio</c:v>
                      </c:pt>
                    </c:strCache>
                  </c:strRef>
                </c:tx>
                <c:spPr>
                  <a:solidFill>
                    <a:schemeClr val="accent3">
                      <a:lumMod val="80000"/>
                      <a:lumOff val="20000"/>
                    </a:schemeClr>
                  </a:solidFill>
                  <a:ln>
                    <a:noFill/>
                  </a:ln>
                  <a:effectLst/>
                </c:spPr>
                <c:invertIfNegative val="0"/>
                <c:cat>
                  <c:strRef>
                    <c:extLst xmlns:c15="http://schemas.microsoft.com/office/drawing/2012/chart">
                      <c:ext xmlns:c15="http://schemas.microsoft.com/office/drawing/2012/chart" uri="{02D57815-91ED-43cb-92C2-25804820EDAC}">
                        <c15:formulaRef>
                          <c15:sqref>Nour_summary!$A$2:$A$6</c15:sqref>
                        </c15:formulaRef>
                      </c:ext>
                    </c:extLst>
                    <c:strCache>
                      <c:ptCount val="5"/>
                      <c:pt idx="0">
                        <c:v>KC545386.1</c:v>
                      </c:pt>
                      <c:pt idx="1">
                        <c:v>KT156560.1</c:v>
                      </c:pt>
                      <c:pt idx="2">
                        <c:v>KP209306.1</c:v>
                      </c:pt>
                      <c:pt idx="3">
                        <c:v>KJ813439.1</c:v>
                      </c:pt>
                      <c:pt idx="4">
                        <c:v>NC_009019.1</c:v>
                      </c:pt>
                    </c:strCache>
                  </c:strRef>
                </c:cat>
                <c:val>
                  <c:numRef>
                    <c:extLst xmlns:c15="http://schemas.microsoft.com/office/drawing/2012/chart">
                      <c:ext xmlns:c15="http://schemas.microsoft.com/office/drawing/2012/chart" uri="{02D57815-91ED-43cb-92C2-25804820EDAC}">
                        <c15:formulaRef>
                          <c15:sqref>Nour_summary!$P$2:$P$6</c15:sqref>
                        </c15:formulaRef>
                      </c:ext>
                    </c:extLst>
                    <c:numCache>
                      <c:formatCode>General</c:formatCode>
                      <c:ptCount val="5"/>
                      <c:pt idx="0">
                        <c:v>0</c:v>
                      </c:pt>
                      <c:pt idx="1">
                        <c:v>0.77884615384615297</c:v>
                      </c:pt>
                      <c:pt idx="2">
                        <c:v>0.77884615384615297</c:v>
                      </c:pt>
                      <c:pt idx="3">
                        <c:v>0.77884615384615297</c:v>
                      </c:pt>
                      <c:pt idx="4">
                        <c:v>0.73387096774193505</c:v>
                      </c:pt>
                    </c:numCache>
                  </c:numRef>
                </c:val>
                <c:extLst xmlns:c15="http://schemas.microsoft.com/office/drawing/2012/chart">
                  <c:ext xmlns:c16="http://schemas.microsoft.com/office/drawing/2014/chart" uri="{C3380CC4-5D6E-409C-BE32-E72D297353CC}">
                    <c16:uniqueId val="{0000000E-FF0A-4E79-9B3D-E61F0B8892A2}"/>
                  </c:ext>
                </c:extLst>
              </c15:ser>
            </c15:filteredBarSeries>
            <c15:filteredBarSeries>
              <c15:ser>
                <c:idx val="15"/>
                <c:order val="15"/>
                <c:tx>
                  <c:strRef>
                    <c:extLst xmlns:c15="http://schemas.microsoft.com/office/drawing/2012/chart">
                      <c:ext xmlns:c15="http://schemas.microsoft.com/office/drawing/2012/chart" uri="{02D57815-91ED-43cb-92C2-25804820EDAC}">
                        <c15:formulaRef>
                          <c15:sqref>Nour_summary!$Q$1</c15:sqref>
                        </c15:formulaRef>
                      </c:ext>
                    </c:extLst>
                    <c:strCache>
                      <c:ptCount val="1"/>
                      <c:pt idx="0">
                        <c:v>nonCDS_Gaps</c:v>
                      </c:pt>
                    </c:strCache>
                  </c:strRef>
                </c:tx>
                <c:spPr>
                  <a:solidFill>
                    <a:schemeClr val="accent4">
                      <a:lumMod val="80000"/>
                      <a:lumOff val="20000"/>
                    </a:schemeClr>
                  </a:solidFill>
                  <a:ln>
                    <a:noFill/>
                  </a:ln>
                  <a:effectLst/>
                </c:spPr>
                <c:invertIfNegative val="0"/>
                <c:cat>
                  <c:strRef>
                    <c:extLst xmlns:c15="http://schemas.microsoft.com/office/drawing/2012/chart">
                      <c:ext xmlns:c15="http://schemas.microsoft.com/office/drawing/2012/chart" uri="{02D57815-91ED-43cb-92C2-25804820EDAC}">
                        <c15:formulaRef>
                          <c15:sqref>Nour_summary!$A$2:$A$6</c15:sqref>
                        </c15:formulaRef>
                      </c:ext>
                    </c:extLst>
                    <c:strCache>
                      <c:ptCount val="5"/>
                      <c:pt idx="0">
                        <c:v>KC545386.1</c:v>
                      </c:pt>
                      <c:pt idx="1">
                        <c:v>KT156560.1</c:v>
                      </c:pt>
                      <c:pt idx="2">
                        <c:v>KP209306.1</c:v>
                      </c:pt>
                      <c:pt idx="3">
                        <c:v>KJ813439.1</c:v>
                      </c:pt>
                      <c:pt idx="4">
                        <c:v>NC_009019.1</c:v>
                      </c:pt>
                    </c:strCache>
                  </c:strRef>
                </c:cat>
                <c:val>
                  <c:numRef>
                    <c:extLst xmlns:c15="http://schemas.microsoft.com/office/drawing/2012/chart">
                      <c:ext xmlns:c15="http://schemas.microsoft.com/office/drawing/2012/chart" uri="{02D57815-91ED-43cb-92C2-25804820EDAC}">
                        <c15:formulaRef>
                          <c15:sqref>Nour_summary!$Q$2:$Q$6</c15:sqref>
                        </c15:formulaRef>
                      </c:ext>
                    </c:extLst>
                    <c:numCache>
                      <c:formatCode>General</c:formatCode>
                      <c:ptCount val="5"/>
                      <c:pt idx="0">
                        <c:v>0</c:v>
                      </c:pt>
                      <c:pt idx="1">
                        <c:v>378</c:v>
                      </c:pt>
                      <c:pt idx="2">
                        <c:v>378</c:v>
                      </c:pt>
                      <c:pt idx="3">
                        <c:v>378</c:v>
                      </c:pt>
                      <c:pt idx="4">
                        <c:v>515</c:v>
                      </c:pt>
                    </c:numCache>
                  </c:numRef>
                </c:val>
                <c:extLst xmlns:c15="http://schemas.microsoft.com/office/drawing/2012/chart">
                  <c:ext xmlns:c16="http://schemas.microsoft.com/office/drawing/2014/chart" uri="{C3380CC4-5D6E-409C-BE32-E72D297353CC}">
                    <c16:uniqueId val="{0000000F-FF0A-4E79-9B3D-E61F0B8892A2}"/>
                  </c:ext>
                </c:extLst>
              </c15:ser>
            </c15:filteredBarSeries>
            <c15:filteredBarSeries>
              <c15:ser>
                <c:idx val="16"/>
                <c:order val="16"/>
                <c:tx>
                  <c:strRef>
                    <c:extLst xmlns:c15="http://schemas.microsoft.com/office/drawing/2012/chart">
                      <c:ext xmlns:c15="http://schemas.microsoft.com/office/drawing/2012/chart" uri="{02D57815-91ED-43cb-92C2-25804820EDAC}">
                        <c15:formulaRef>
                          <c15:sqref>Nour_summary!$R$1</c15:sqref>
                        </c15:formulaRef>
                      </c:ext>
                    </c:extLst>
                    <c:strCache>
                      <c:ptCount val="1"/>
                      <c:pt idx="0">
                        <c:v>nonCDS_Insertions</c:v>
                      </c:pt>
                    </c:strCache>
                  </c:strRef>
                </c:tx>
                <c:spPr>
                  <a:solidFill>
                    <a:schemeClr val="accent5">
                      <a:lumMod val="80000"/>
                      <a:lumOff val="20000"/>
                    </a:schemeClr>
                  </a:solidFill>
                  <a:ln>
                    <a:noFill/>
                  </a:ln>
                  <a:effectLst/>
                </c:spPr>
                <c:invertIfNegative val="0"/>
                <c:cat>
                  <c:strRef>
                    <c:extLst xmlns:c15="http://schemas.microsoft.com/office/drawing/2012/chart">
                      <c:ext xmlns:c15="http://schemas.microsoft.com/office/drawing/2012/chart" uri="{02D57815-91ED-43cb-92C2-25804820EDAC}">
                        <c15:formulaRef>
                          <c15:sqref>Nour_summary!$A$2:$A$6</c15:sqref>
                        </c15:formulaRef>
                      </c:ext>
                    </c:extLst>
                    <c:strCache>
                      <c:ptCount val="5"/>
                      <c:pt idx="0">
                        <c:v>KC545386.1</c:v>
                      </c:pt>
                      <c:pt idx="1">
                        <c:v>KT156560.1</c:v>
                      </c:pt>
                      <c:pt idx="2">
                        <c:v>KP209306.1</c:v>
                      </c:pt>
                      <c:pt idx="3">
                        <c:v>KJ813439.1</c:v>
                      </c:pt>
                      <c:pt idx="4">
                        <c:v>NC_009019.1</c:v>
                      </c:pt>
                    </c:strCache>
                  </c:strRef>
                </c:cat>
                <c:val>
                  <c:numRef>
                    <c:extLst xmlns:c15="http://schemas.microsoft.com/office/drawing/2012/chart">
                      <c:ext xmlns:c15="http://schemas.microsoft.com/office/drawing/2012/chart" uri="{02D57815-91ED-43cb-92C2-25804820EDAC}">
                        <c15:formulaRef>
                          <c15:sqref>Nour_summary!$R$2:$R$6</c15:sqref>
                        </c15:formulaRef>
                      </c:ext>
                    </c:extLst>
                    <c:numCache>
                      <c:formatCode>General</c:formatCode>
                      <c:ptCount val="5"/>
                      <c:pt idx="0">
                        <c:v>0</c:v>
                      </c:pt>
                      <c:pt idx="1">
                        <c:v>19</c:v>
                      </c:pt>
                      <c:pt idx="2">
                        <c:v>19</c:v>
                      </c:pt>
                      <c:pt idx="3">
                        <c:v>19</c:v>
                      </c:pt>
                      <c:pt idx="4">
                        <c:v>55</c:v>
                      </c:pt>
                    </c:numCache>
                  </c:numRef>
                </c:val>
                <c:extLst xmlns:c15="http://schemas.microsoft.com/office/drawing/2012/chart">
                  <c:ext xmlns:c16="http://schemas.microsoft.com/office/drawing/2014/chart" uri="{C3380CC4-5D6E-409C-BE32-E72D297353CC}">
                    <c16:uniqueId val="{00000010-FF0A-4E79-9B3D-E61F0B8892A2}"/>
                  </c:ext>
                </c:extLst>
              </c15:ser>
            </c15:filteredBarSeries>
            <c15:filteredBarSeries>
              <c15:ser>
                <c:idx val="17"/>
                <c:order val="17"/>
                <c:tx>
                  <c:strRef>
                    <c:extLst xmlns:c15="http://schemas.microsoft.com/office/drawing/2012/chart">
                      <c:ext xmlns:c15="http://schemas.microsoft.com/office/drawing/2012/chart" uri="{02D57815-91ED-43cb-92C2-25804820EDAC}">
                        <c15:formulaRef>
                          <c15:sqref>Nour_summary!$S$1</c15:sqref>
                        </c15:formulaRef>
                      </c:ext>
                    </c:extLst>
                    <c:strCache>
                      <c:ptCount val="1"/>
                      <c:pt idx="0">
                        <c:v>nonCDS_Deletions</c:v>
                      </c:pt>
                    </c:strCache>
                  </c:strRef>
                </c:tx>
                <c:spPr>
                  <a:solidFill>
                    <a:schemeClr val="accent6">
                      <a:lumMod val="80000"/>
                      <a:lumOff val="20000"/>
                    </a:schemeClr>
                  </a:solidFill>
                  <a:ln>
                    <a:noFill/>
                  </a:ln>
                  <a:effectLst/>
                </c:spPr>
                <c:invertIfNegative val="0"/>
                <c:cat>
                  <c:strRef>
                    <c:extLst xmlns:c15="http://schemas.microsoft.com/office/drawing/2012/chart">
                      <c:ext xmlns:c15="http://schemas.microsoft.com/office/drawing/2012/chart" uri="{02D57815-91ED-43cb-92C2-25804820EDAC}">
                        <c15:formulaRef>
                          <c15:sqref>Nour_summary!$A$2:$A$6</c15:sqref>
                        </c15:formulaRef>
                      </c:ext>
                    </c:extLst>
                    <c:strCache>
                      <c:ptCount val="5"/>
                      <c:pt idx="0">
                        <c:v>KC545386.1</c:v>
                      </c:pt>
                      <c:pt idx="1">
                        <c:v>KT156560.1</c:v>
                      </c:pt>
                      <c:pt idx="2">
                        <c:v>KP209306.1</c:v>
                      </c:pt>
                      <c:pt idx="3">
                        <c:v>KJ813439.1</c:v>
                      </c:pt>
                      <c:pt idx="4">
                        <c:v>NC_009019.1</c:v>
                      </c:pt>
                    </c:strCache>
                  </c:strRef>
                </c:cat>
                <c:val>
                  <c:numRef>
                    <c:extLst xmlns:c15="http://schemas.microsoft.com/office/drawing/2012/chart">
                      <c:ext xmlns:c15="http://schemas.microsoft.com/office/drawing/2012/chart" uri="{02D57815-91ED-43cb-92C2-25804820EDAC}">
                        <c15:formulaRef>
                          <c15:sqref>Nour_summary!$S$2:$S$6</c15:sqref>
                        </c15:formulaRef>
                      </c:ext>
                    </c:extLst>
                    <c:numCache>
                      <c:formatCode>General</c:formatCode>
                      <c:ptCount val="5"/>
                      <c:pt idx="0">
                        <c:v>0</c:v>
                      </c:pt>
                      <c:pt idx="1">
                        <c:v>359</c:v>
                      </c:pt>
                      <c:pt idx="2">
                        <c:v>359</c:v>
                      </c:pt>
                      <c:pt idx="3">
                        <c:v>359</c:v>
                      </c:pt>
                      <c:pt idx="4">
                        <c:v>460</c:v>
                      </c:pt>
                    </c:numCache>
                  </c:numRef>
                </c:val>
                <c:extLst xmlns:c15="http://schemas.microsoft.com/office/drawing/2012/chart">
                  <c:ext xmlns:c16="http://schemas.microsoft.com/office/drawing/2014/chart" uri="{C3380CC4-5D6E-409C-BE32-E72D297353CC}">
                    <c16:uniqueId val="{00000011-FF0A-4E79-9B3D-E61F0B8892A2}"/>
                  </c:ext>
                </c:extLst>
              </c15:ser>
            </c15:filteredBarSeries>
            <c15:filteredBarSeries>
              <c15:ser>
                <c:idx val="18"/>
                <c:order val="18"/>
                <c:tx>
                  <c:strRef>
                    <c:extLst xmlns:c15="http://schemas.microsoft.com/office/drawing/2012/chart">
                      <c:ext xmlns:c15="http://schemas.microsoft.com/office/drawing/2012/chart" uri="{02D57815-91ED-43cb-92C2-25804820EDAC}">
                        <c15:formulaRef>
                          <c15:sqref>Nour_summary!$T$1</c15:sqref>
                        </c15:formulaRef>
                      </c:ext>
                    </c:extLst>
                    <c:strCache>
                      <c:ptCount val="1"/>
                    </c:strCache>
                  </c:strRef>
                </c:tx>
                <c:spPr>
                  <a:solidFill>
                    <a:schemeClr val="accent1">
                      <a:lumMod val="80000"/>
                    </a:schemeClr>
                  </a:solidFill>
                  <a:ln>
                    <a:noFill/>
                  </a:ln>
                  <a:effectLst/>
                </c:spPr>
                <c:invertIfNegative val="0"/>
                <c:cat>
                  <c:strRef>
                    <c:extLst xmlns:c15="http://schemas.microsoft.com/office/drawing/2012/chart">
                      <c:ext xmlns:c15="http://schemas.microsoft.com/office/drawing/2012/chart" uri="{02D57815-91ED-43cb-92C2-25804820EDAC}">
                        <c15:formulaRef>
                          <c15:sqref>Nour_summary!$A$2:$A$6</c15:sqref>
                        </c15:formulaRef>
                      </c:ext>
                    </c:extLst>
                    <c:strCache>
                      <c:ptCount val="5"/>
                      <c:pt idx="0">
                        <c:v>KC545386.1</c:v>
                      </c:pt>
                      <c:pt idx="1">
                        <c:v>KT156560.1</c:v>
                      </c:pt>
                      <c:pt idx="2">
                        <c:v>KP209306.1</c:v>
                      </c:pt>
                      <c:pt idx="3">
                        <c:v>KJ813439.1</c:v>
                      </c:pt>
                      <c:pt idx="4">
                        <c:v>NC_009019.1</c:v>
                      </c:pt>
                    </c:strCache>
                  </c:strRef>
                </c:cat>
                <c:val>
                  <c:numRef>
                    <c:extLst xmlns:c15="http://schemas.microsoft.com/office/drawing/2012/chart">
                      <c:ext xmlns:c15="http://schemas.microsoft.com/office/drawing/2012/chart" uri="{02D57815-91ED-43cb-92C2-25804820EDAC}">
                        <c15:formulaRef>
                          <c15:sqref>Nour_summary!$T$2:$T$6</c15:sqref>
                        </c15:formulaRef>
                      </c:ext>
                    </c:extLst>
                    <c:numCache>
                      <c:formatCode>General</c:formatCode>
                      <c:ptCount val="5"/>
                    </c:numCache>
                  </c:numRef>
                </c:val>
                <c:extLst xmlns:c15="http://schemas.microsoft.com/office/drawing/2012/chart">
                  <c:ext xmlns:c16="http://schemas.microsoft.com/office/drawing/2014/chart" uri="{C3380CC4-5D6E-409C-BE32-E72D297353CC}">
                    <c16:uniqueId val="{00000012-FF0A-4E79-9B3D-E61F0B8892A2}"/>
                  </c:ext>
                </c:extLst>
              </c15:ser>
            </c15:filteredBarSeries>
          </c:ext>
        </c:extLst>
      </c:barChart>
      <c:catAx>
        <c:axId val="6017063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1701472"/>
        <c:crosses val="autoZero"/>
        <c:auto val="1"/>
        <c:lblAlgn val="ctr"/>
        <c:lblOffset val="100"/>
        <c:noMultiLvlLbl val="0"/>
      </c:catAx>
      <c:valAx>
        <c:axId val="6017014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17063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1"/>
          <c:order val="1"/>
          <c:tx>
            <c:strRef>
              <c:f>Nour_summary!$C$1</c:f>
              <c:strCache>
                <c:ptCount val="1"/>
                <c:pt idx="0">
                  <c:v>Mutations</c:v>
                </c:pt>
              </c:strCache>
            </c:strRef>
          </c:tx>
          <c:spPr>
            <a:solidFill>
              <a:schemeClr val="accent2"/>
            </a:solidFill>
            <a:ln>
              <a:noFill/>
            </a:ln>
            <a:effectLst/>
          </c:spPr>
          <c:invertIfNegative val="0"/>
          <c:cat>
            <c:strRef>
              <c:f>Nour_summary!$A$2:$A$6</c:f>
              <c:strCache>
                <c:ptCount val="5"/>
                <c:pt idx="0">
                  <c:v>KC545386.1</c:v>
                </c:pt>
                <c:pt idx="1">
                  <c:v>KT156560.1</c:v>
                </c:pt>
                <c:pt idx="2">
                  <c:v>KP209306.1</c:v>
                </c:pt>
                <c:pt idx="3">
                  <c:v>KJ813439.1</c:v>
                </c:pt>
                <c:pt idx="4">
                  <c:v>NC_009019.1</c:v>
                </c:pt>
              </c:strCache>
            </c:strRef>
          </c:cat>
          <c:val>
            <c:numRef>
              <c:f>Nour_summary!$C$2:$C$6</c:f>
              <c:numCache>
                <c:formatCode>General</c:formatCode>
                <c:ptCount val="5"/>
                <c:pt idx="0">
                  <c:v>0</c:v>
                </c:pt>
                <c:pt idx="1">
                  <c:v>9839</c:v>
                </c:pt>
                <c:pt idx="2">
                  <c:v>9839</c:v>
                </c:pt>
                <c:pt idx="3">
                  <c:v>9840</c:v>
                </c:pt>
                <c:pt idx="4">
                  <c:v>10517</c:v>
                </c:pt>
              </c:numCache>
            </c:numRef>
          </c:val>
          <c:extLst>
            <c:ext xmlns:c16="http://schemas.microsoft.com/office/drawing/2014/chart" uri="{C3380CC4-5D6E-409C-BE32-E72D297353CC}">
              <c16:uniqueId val="{00000000-2BBF-4518-9AAC-E3A027270E10}"/>
            </c:ext>
          </c:extLst>
        </c:ser>
        <c:ser>
          <c:idx val="4"/>
          <c:order val="4"/>
          <c:tx>
            <c:strRef>
              <c:f>Nour_summary!$F$1</c:f>
              <c:strCache>
                <c:ptCount val="1"/>
                <c:pt idx="0">
                  <c:v>Insertions</c:v>
                </c:pt>
              </c:strCache>
            </c:strRef>
          </c:tx>
          <c:spPr>
            <a:solidFill>
              <a:schemeClr val="accent5"/>
            </a:solidFill>
            <a:ln>
              <a:noFill/>
            </a:ln>
            <a:effectLst/>
          </c:spPr>
          <c:invertIfNegative val="0"/>
          <c:cat>
            <c:strRef>
              <c:f>Nour_summary!$A$2:$A$6</c:f>
              <c:strCache>
                <c:ptCount val="5"/>
                <c:pt idx="0">
                  <c:v>KC545386.1</c:v>
                </c:pt>
                <c:pt idx="1">
                  <c:v>KT156560.1</c:v>
                </c:pt>
                <c:pt idx="2">
                  <c:v>KP209306.1</c:v>
                </c:pt>
                <c:pt idx="3">
                  <c:v>KJ813439.1</c:v>
                </c:pt>
                <c:pt idx="4">
                  <c:v>NC_009019.1</c:v>
                </c:pt>
              </c:strCache>
            </c:strRef>
          </c:cat>
          <c:val>
            <c:numRef>
              <c:f>Nour_summary!$F$2:$F$6</c:f>
              <c:numCache>
                <c:formatCode>General</c:formatCode>
                <c:ptCount val="5"/>
                <c:pt idx="0">
                  <c:v>0</c:v>
                </c:pt>
                <c:pt idx="1">
                  <c:v>411</c:v>
                </c:pt>
                <c:pt idx="2">
                  <c:v>411</c:v>
                </c:pt>
                <c:pt idx="3">
                  <c:v>411</c:v>
                </c:pt>
                <c:pt idx="4">
                  <c:v>349</c:v>
                </c:pt>
              </c:numCache>
            </c:numRef>
          </c:val>
          <c:extLst>
            <c:ext xmlns:c16="http://schemas.microsoft.com/office/drawing/2014/chart" uri="{C3380CC4-5D6E-409C-BE32-E72D297353CC}">
              <c16:uniqueId val="{00000001-2BBF-4518-9AAC-E3A027270E10}"/>
            </c:ext>
          </c:extLst>
        </c:ser>
        <c:ser>
          <c:idx val="5"/>
          <c:order val="5"/>
          <c:tx>
            <c:strRef>
              <c:f>Nour_summary!$G$1</c:f>
              <c:strCache>
                <c:ptCount val="1"/>
                <c:pt idx="0">
                  <c:v>Deletions</c:v>
                </c:pt>
              </c:strCache>
            </c:strRef>
          </c:tx>
          <c:spPr>
            <a:solidFill>
              <a:schemeClr val="accent6"/>
            </a:solidFill>
            <a:ln>
              <a:noFill/>
            </a:ln>
            <a:effectLst/>
          </c:spPr>
          <c:invertIfNegative val="0"/>
          <c:cat>
            <c:strRef>
              <c:f>Nour_summary!$A$2:$A$6</c:f>
              <c:strCache>
                <c:ptCount val="5"/>
                <c:pt idx="0">
                  <c:v>KC545386.1</c:v>
                </c:pt>
                <c:pt idx="1">
                  <c:v>KT156560.1</c:v>
                </c:pt>
                <c:pt idx="2">
                  <c:v>KP209306.1</c:v>
                </c:pt>
                <c:pt idx="3">
                  <c:v>KJ813439.1</c:v>
                </c:pt>
                <c:pt idx="4">
                  <c:v>NC_009019.1</c:v>
                </c:pt>
              </c:strCache>
            </c:strRef>
          </c:cat>
          <c:val>
            <c:numRef>
              <c:f>Nour_summary!$G$2:$G$6</c:f>
              <c:numCache>
                <c:formatCode>General</c:formatCode>
                <c:ptCount val="5"/>
                <c:pt idx="0">
                  <c:v>0</c:v>
                </c:pt>
                <c:pt idx="1">
                  <c:v>359</c:v>
                </c:pt>
                <c:pt idx="2">
                  <c:v>359</c:v>
                </c:pt>
                <c:pt idx="3">
                  <c:v>359</c:v>
                </c:pt>
                <c:pt idx="4">
                  <c:v>460</c:v>
                </c:pt>
              </c:numCache>
            </c:numRef>
          </c:val>
          <c:extLst>
            <c:ext xmlns:c16="http://schemas.microsoft.com/office/drawing/2014/chart" uri="{C3380CC4-5D6E-409C-BE32-E72D297353CC}">
              <c16:uniqueId val="{00000002-2BBF-4518-9AAC-E3A027270E10}"/>
            </c:ext>
          </c:extLst>
        </c:ser>
        <c:dLbls>
          <c:showLegendKey val="0"/>
          <c:showVal val="0"/>
          <c:showCatName val="0"/>
          <c:showSerName val="0"/>
          <c:showPercent val="0"/>
          <c:showBubbleSize val="0"/>
        </c:dLbls>
        <c:gapWidth val="150"/>
        <c:axId val="399900568"/>
        <c:axId val="399902208"/>
        <c:extLst>
          <c:ext xmlns:c15="http://schemas.microsoft.com/office/drawing/2012/chart" uri="{02D57815-91ED-43cb-92C2-25804820EDAC}">
            <c15:filteredBarSeries>
              <c15:ser>
                <c:idx val="0"/>
                <c:order val="0"/>
                <c:tx>
                  <c:strRef>
                    <c:extLst>
                      <c:ext uri="{02D57815-91ED-43cb-92C2-25804820EDAC}">
                        <c15:formulaRef>
                          <c15:sqref>Nour_summary!$B$1</c15:sqref>
                        </c15:formulaRef>
                      </c:ext>
                    </c:extLst>
                    <c:strCache>
                      <c:ptCount val="1"/>
                      <c:pt idx="0">
                        <c:v>Similarity</c:v>
                      </c:pt>
                    </c:strCache>
                  </c:strRef>
                </c:tx>
                <c:spPr>
                  <a:solidFill>
                    <a:schemeClr val="accent1"/>
                  </a:solidFill>
                  <a:ln>
                    <a:noFill/>
                  </a:ln>
                  <a:effectLst/>
                </c:spPr>
                <c:invertIfNegative val="0"/>
                <c:cat>
                  <c:strRef>
                    <c:extLst>
                      <c:ext uri="{02D57815-91ED-43cb-92C2-25804820EDAC}">
                        <c15:formulaRef>
                          <c15:sqref>Nour_summary!$A$2:$A$6</c15:sqref>
                        </c15:formulaRef>
                      </c:ext>
                    </c:extLst>
                    <c:strCache>
                      <c:ptCount val="5"/>
                      <c:pt idx="0">
                        <c:v>KC545386.1</c:v>
                      </c:pt>
                      <c:pt idx="1">
                        <c:v>KT156560.1</c:v>
                      </c:pt>
                      <c:pt idx="2">
                        <c:v>KP209306.1</c:v>
                      </c:pt>
                      <c:pt idx="3">
                        <c:v>KJ813439.1</c:v>
                      </c:pt>
                      <c:pt idx="4">
                        <c:v>NC_009019.1</c:v>
                      </c:pt>
                    </c:strCache>
                  </c:strRef>
                </c:cat>
                <c:val>
                  <c:numRef>
                    <c:extLst>
                      <c:ext uri="{02D57815-91ED-43cb-92C2-25804820EDAC}">
                        <c15:formulaRef>
                          <c15:sqref>Nour_summary!$B$2:$B$6</c15:sqref>
                        </c15:formulaRef>
                      </c:ext>
                    </c:extLst>
                    <c:numCache>
                      <c:formatCode>General</c:formatCode>
                      <c:ptCount val="5"/>
                      <c:pt idx="0">
                        <c:v>1</c:v>
                      </c:pt>
                      <c:pt idx="1">
                        <c:v>0.67965748518590796</c:v>
                      </c:pt>
                      <c:pt idx="2">
                        <c:v>0.67965748518590796</c:v>
                      </c:pt>
                      <c:pt idx="3">
                        <c:v>0.67962492674350405</c:v>
                      </c:pt>
                      <c:pt idx="4">
                        <c:v>0.65758286123591803</c:v>
                      </c:pt>
                    </c:numCache>
                  </c:numRef>
                </c:val>
                <c:extLst>
                  <c:ext xmlns:c16="http://schemas.microsoft.com/office/drawing/2014/chart" uri="{C3380CC4-5D6E-409C-BE32-E72D297353CC}">
                    <c16:uniqueId val="{00000003-2BBF-4518-9AAC-E3A027270E10}"/>
                  </c:ext>
                </c:extLst>
              </c15:ser>
            </c15:filteredBarSeries>
            <c15:filteredBarSeries>
              <c15:ser>
                <c:idx val="2"/>
                <c:order val="2"/>
                <c:tx>
                  <c:strRef>
                    <c:extLst xmlns:c15="http://schemas.microsoft.com/office/drawing/2012/chart">
                      <c:ext xmlns:c15="http://schemas.microsoft.com/office/drawing/2012/chart" uri="{02D57815-91ED-43cb-92C2-25804820EDAC}">
                        <c15:formulaRef>
                          <c15:sqref>Nour_summary!$D$1</c15:sqref>
                        </c15:formulaRef>
                      </c:ext>
                    </c:extLst>
                    <c:strCache>
                      <c:ptCount val="1"/>
                      <c:pt idx="0">
                        <c:v>TT_ratio</c:v>
                      </c:pt>
                    </c:strCache>
                  </c:strRef>
                </c:tx>
                <c:spPr>
                  <a:solidFill>
                    <a:schemeClr val="accent3"/>
                  </a:solidFill>
                  <a:ln>
                    <a:noFill/>
                  </a:ln>
                  <a:effectLst/>
                </c:spPr>
                <c:invertIfNegative val="0"/>
                <c:cat>
                  <c:strRef>
                    <c:extLst xmlns:c15="http://schemas.microsoft.com/office/drawing/2012/chart">
                      <c:ext xmlns:c15="http://schemas.microsoft.com/office/drawing/2012/chart" uri="{02D57815-91ED-43cb-92C2-25804820EDAC}">
                        <c15:formulaRef>
                          <c15:sqref>Nour_summary!$A$2:$A$6</c15:sqref>
                        </c15:formulaRef>
                      </c:ext>
                    </c:extLst>
                    <c:strCache>
                      <c:ptCount val="5"/>
                      <c:pt idx="0">
                        <c:v>KC545386.1</c:v>
                      </c:pt>
                      <c:pt idx="1">
                        <c:v>KT156560.1</c:v>
                      </c:pt>
                      <c:pt idx="2">
                        <c:v>KP209306.1</c:v>
                      </c:pt>
                      <c:pt idx="3">
                        <c:v>KJ813439.1</c:v>
                      </c:pt>
                      <c:pt idx="4">
                        <c:v>NC_009019.1</c:v>
                      </c:pt>
                    </c:strCache>
                  </c:strRef>
                </c:cat>
                <c:val>
                  <c:numRef>
                    <c:extLst xmlns:c15="http://schemas.microsoft.com/office/drawing/2012/chart">
                      <c:ext xmlns:c15="http://schemas.microsoft.com/office/drawing/2012/chart" uri="{02D57815-91ED-43cb-92C2-25804820EDAC}">
                        <c15:formulaRef>
                          <c15:sqref>Nour_summary!$D$2:$D$6</c15:sqref>
                        </c15:formulaRef>
                      </c:ext>
                    </c:extLst>
                    <c:numCache>
                      <c:formatCode>General</c:formatCode>
                      <c:ptCount val="5"/>
                      <c:pt idx="0">
                        <c:v>0</c:v>
                      </c:pt>
                      <c:pt idx="1">
                        <c:v>0.81307477009196305</c:v>
                      </c:pt>
                      <c:pt idx="2">
                        <c:v>0.81343731253749196</c:v>
                      </c:pt>
                      <c:pt idx="3">
                        <c:v>0.81254996003197399</c:v>
                      </c:pt>
                      <c:pt idx="4">
                        <c:v>0.72586666666666599</c:v>
                      </c:pt>
                    </c:numCache>
                  </c:numRef>
                </c:val>
                <c:extLst xmlns:c15="http://schemas.microsoft.com/office/drawing/2012/chart">
                  <c:ext xmlns:c16="http://schemas.microsoft.com/office/drawing/2014/chart" uri="{C3380CC4-5D6E-409C-BE32-E72D297353CC}">
                    <c16:uniqueId val="{00000004-2BBF-4518-9AAC-E3A027270E10}"/>
                  </c:ext>
                </c:extLst>
              </c15:ser>
            </c15:filteredBarSeries>
            <c15:filteredBarSeries>
              <c15:ser>
                <c:idx val="3"/>
                <c:order val="3"/>
                <c:tx>
                  <c:strRef>
                    <c:extLst xmlns:c15="http://schemas.microsoft.com/office/drawing/2012/chart">
                      <c:ext xmlns:c15="http://schemas.microsoft.com/office/drawing/2012/chart" uri="{02D57815-91ED-43cb-92C2-25804820EDAC}">
                        <c15:formulaRef>
                          <c15:sqref>Nour_summary!$E$1</c15:sqref>
                        </c15:formulaRef>
                      </c:ext>
                    </c:extLst>
                    <c:strCache>
                      <c:ptCount val="1"/>
                      <c:pt idx="0">
                        <c:v>Gaps</c:v>
                      </c:pt>
                    </c:strCache>
                  </c:strRef>
                </c:tx>
                <c:spPr>
                  <a:solidFill>
                    <a:schemeClr val="accent4"/>
                  </a:solidFill>
                  <a:ln>
                    <a:noFill/>
                  </a:ln>
                  <a:effectLst/>
                </c:spPr>
                <c:invertIfNegative val="0"/>
                <c:cat>
                  <c:strRef>
                    <c:extLst xmlns:c15="http://schemas.microsoft.com/office/drawing/2012/chart">
                      <c:ext xmlns:c15="http://schemas.microsoft.com/office/drawing/2012/chart" uri="{02D57815-91ED-43cb-92C2-25804820EDAC}">
                        <c15:formulaRef>
                          <c15:sqref>Nour_summary!$A$2:$A$6</c15:sqref>
                        </c15:formulaRef>
                      </c:ext>
                    </c:extLst>
                    <c:strCache>
                      <c:ptCount val="5"/>
                      <c:pt idx="0">
                        <c:v>KC545386.1</c:v>
                      </c:pt>
                      <c:pt idx="1">
                        <c:v>KT156560.1</c:v>
                      </c:pt>
                      <c:pt idx="2">
                        <c:v>KP209306.1</c:v>
                      </c:pt>
                      <c:pt idx="3">
                        <c:v>KJ813439.1</c:v>
                      </c:pt>
                      <c:pt idx="4">
                        <c:v>NC_009019.1</c:v>
                      </c:pt>
                    </c:strCache>
                  </c:strRef>
                </c:cat>
                <c:val>
                  <c:numRef>
                    <c:extLst xmlns:c15="http://schemas.microsoft.com/office/drawing/2012/chart">
                      <c:ext xmlns:c15="http://schemas.microsoft.com/office/drawing/2012/chart" uri="{02D57815-91ED-43cb-92C2-25804820EDAC}">
                        <c15:formulaRef>
                          <c15:sqref>Nour_summary!$E$2:$E$6</c15:sqref>
                        </c15:formulaRef>
                      </c:ext>
                    </c:extLst>
                    <c:numCache>
                      <c:formatCode>General</c:formatCode>
                      <c:ptCount val="5"/>
                      <c:pt idx="0">
                        <c:v>0</c:v>
                      </c:pt>
                      <c:pt idx="1">
                        <c:v>770</c:v>
                      </c:pt>
                      <c:pt idx="2">
                        <c:v>770</c:v>
                      </c:pt>
                      <c:pt idx="3">
                        <c:v>770</c:v>
                      </c:pt>
                      <c:pt idx="4">
                        <c:v>809</c:v>
                      </c:pt>
                    </c:numCache>
                  </c:numRef>
                </c:val>
                <c:extLst xmlns:c15="http://schemas.microsoft.com/office/drawing/2012/chart">
                  <c:ext xmlns:c16="http://schemas.microsoft.com/office/drawing/2014/chart" uri="{C3380CC4-5D6E-409C-BE32-E72D297353CC}">
                    <c16:uniqueId val="{00000005-2BBF-4518-9AAC-E3A027270E10}"/>
                  </c:ext>
                </c:extLst>
              </c15:ser>
            </c15:filteredBarSeries>
          </c:ext>
        </c:extLst>
      </c:barChart>
      <c:catAx>
        <c:axId val="3999005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9902208"/>
        <c:crosses val="autoZero"/>
        <c:auto val="1"/>
        <c:lblAlgn val="ctr"/>
        <c:lblOffset val="100"/>
        <c:noMultiLvlLbl val="0"/>
      </c:catAx>
      <c:valAx>
        <c:axId val="3999022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99005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458092738407698"/>
          <c:y val="5.0925925925925923E-2"/>
          <c:w val="0.86486351706036746"/>
          <c:h val="0.73577136191309422"/>
        </c:manualLayout>
      </c:layout>
      <c:barChart>
        <c:barDir val="col"/>
        <c:grouping val="clustered"/>
        <c:varyColors val="0"/>
        <c:ser>
          <c:idx val="0"/>
          <c:order val="0"/>
          <c:tx>
            <c:strRef>
              <c:f>Nour_summary!$I$1</c:f>
              <c:strCache>
                <c:ptCount val="1"/>
                <c:pt idx="0">
                  <c:v>CDS_Mutations</c:v>
                </c:pt>
              </c:strCache>
            </c:strRef>
          </c:tx>
          <c:spPr>
            <a:solidFill>
              <a:schemeClr val="accent1"/>
            </a:solidFill>
            <a:ln>
              <a:noFill/>
            </a:ln>
            <a:effectLst/>
          </c:spPr>
          <c:invertIfNegative val="0"/>
          <c:cat>
            <c:strRef>
              <c:f>Nour_summary!$A$2:$A$6</c:f>
              <c:strCache>
                <c:ptCount val="5"/>
                <c:pt idx="0">
                  <c:v>KC545386.1</c:v>
                </c:pt>
                <c:pt idx="1">
                  <c:v>KT156560.1</c:v>
                </c:pt>
                <c:pt idx="2">
                  <c:v>KP209306.1</c:v>
                </c:pt>
                <c:pt idx="3">
                  <c:v>KJ813439.1</c:v>
                </c:pt>
                <c:pt idx="4">
                  <c:v>NC_009019.1</c:v>
                </c:pt>
              </c:strCache>
            </c:strRef>
          </c:cat>
          <c:val>
            <c:numRef>
              <c:f>Nour_summary!$I$2:$I$6</c:f>
              <c:numCache>
                <c:formatCode>General</c:formatCode>
                <c:ptCount val="5"/>
                <c:pt idx="0">
                  <c:v>0</c:v>
                </c:pt>
                <c:pt idx="1">
                  <c:v>9276</c:v>
                </c:pt>
                <c:pt idx="2">
                  <c:v>9276</c:v>
                </c:pt>
                <c:pt idx="3">
                  <c:v>9277</c:v>
                </c:pt>
                <c:pt idx="4">
                  <c:v>9787</c:v>
                </c:pt>
              </c:numCache>
            </c:numRef>
          </c:val>
          <c:extLst>
            <c:ext xmlns:c16="http://schemas.microsoft.com/office/drawing/2014/chart" uri="{C3380CC4-5D6E-409C-BE32-E72D297353CC}">
              <c16:uniqueId val="{00000000-63DB-4141-BFA8-0A19E7B34842}"/>
            </c:ext>
          </c:extLst>
        </c:ser>
        <c:ser>
          <c:idx val="3"/>
          <c:order val="3"/>
          <c:tx>
            <c:strRef>
              <c:f>Nour_summary!$L$1</c:f>
              <c:strCache>
                <c:ptCount val="1"/>
                <c:pt idx="0">
                  <c:v>CDS_Insertions</c:v>
                </c:pt>
              </c:strCache>
            </c:strRef>
          </c:tx>
          <c:spPr>
            <a:solidFill>
              <a:schemeClr val="accent4"/>
            </a:solidFill>
            <a:ln>
              <a:noFill/>
            </a:ln>
            <a:effectLst/>
          </c:spPr>
          <c:invertIfNegative val="0"/>
          <c:cat>
            <c:strRef>
              <c:f>Nour_summary!$A$2:$A$6</c:f>
              <c:strCache>
                <c:ptCount val="5"/>
                <c:pt idx="0">
                  <c:v>KC545386.1</c:v>
                </c:pt>
                <c:pt idx="1">
                  <c:v>KT156560.1</c:v>
                </c:pt>
                <c:pt idx="2">
                  <c:v>KP209306.1</c:v>
                </c:pt>
                <c:pt idx="3">
                  <c:v>KJ813439.1</c:v>
                </c:pt>
                <c:pt idx="4">
                  <c:v>NC_009019.1</c:v>
                </c:pt>
              </c:strCache>
            </c:strRef>
          </c:cat>
          <c:val>
            <c:numRef>
              <c:f>Nour_summary!$L$2:$L$6</c:f>
              <c:numCache>
                <c:formatCode>General</c:formatCode>
                <c:ptCount val="5"/>
                <c:pt idx="0">
                  <c:v>0</c:v>
                </c:pt>
                <c:pt idx="1">
                  <c:v>392</c:v>
                </c:pt>
                <c:pt idx="2">
                  <c:v>392</c:v>
                </c:pt>
                <c:pt idx="3">
                  <c:v>392</c:v>
                </c:pt>
                <c:pt idx="4">
                  <c:v>294</c:v>
                </c:pt>
              </c:numCache>
            </c:numRef>
          </c:val>
          <c:extLst>
            <c:ext xmlns:c16="http://schemas.microsoft.com/office/drawing/2014/chart" uri="{C3380CC4-5D6E-409C-BE32-E72D297353CC}">
              <c16:uniqueId val="{00000001-63DB-4141-BFA8-0A19E7B34842}"/>
            </c:ext>
          </c:extLst>
        </c:ser>
        <c:ser>
          <c:idx val="4"/>
          <c:order val="4"/>
          <c:tx>
            <c:strRef>
              <c:f>Nour_summary!$M$1</c:f>
              <c:strCache>
                <c:ptCount val="1"/>
                <c:pt idx="0">
                  <c:v>CDS_Deletions</c:v>
                </c:pt>
              </c:strCache>
            </c:strRef>
          </c:tx>
          <c:spPr>
            <a:solidFill>
              <a:schemeClr val="accent5"/>
            </a:solidFill>
            <a:ln>
              <a:noFill/>
            </a:ln>
            <a:effectLst/>
          </c:spPr>
          <c:invertIfNegative val="0"/>
          <c:cat>
            <c:strRef>
              <c:f>Nour_summary!$A$2:$A$6</c:f>
              <c:strCache>
                <c:ptCount val="5"/>
                <c:pt idx="0">
                  <c:v>KC545386.1</c:v>
                </c:pt>
                <c:pt idx="1">
                  <c:v>KT156560.1</c:v>
                </c:pt>
                <c:pt idx="2">
                  <c:v>KP209306.1</c:v>
                </c:pt>
                <c:pt idx="3">
                  <c:v>KJ813439.1</c:v>
                </c:pt>
                <c:pt idx="4">
                  <c:v>NC_009019.1</c:v>
                </c:pt>
              </c:strCache>
            </c:strRef>
          </c:cat>
          <c:val>
            <c:numRef>
              <c:f>Nour_summary!$M$2:$M$6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2-63DB-4141-BFA8-0A19E7B34842}"/>
            </c:ext>
          </c:extLst>
        </c:ser>
        <c:dLbls>
          <c:showLegendKey val="0"/>
          <c:showVal val="0"/>
          <c:showCatName val="0"/>
          <c:showSerName val="0"/>
          <c:showPercent val="0"/>
          <c:showBubbleSize val="0"/>
        </c:dLbls>
        <c:gapWidth val="150"/>
        <c:axId val="616409232"/>
        <c:axId val="616413824"/>
        <c:extLst>
          <c:ext xmlns:c15="http://schemas.microsoft.com/office/drawing/2012/chart" uri="{02D57815-91ED-43cb-92C2-25804820EDAC}">
            <c15:filteredBarSeries>
              <c15:ser>
                <c:idx val="1"/>
                <c:order val="1"/>
                <c:tx>
                  <c:strRef>
                    <c:extLst>
                      <c:ext uri="{02D57815-91ED-43cb-92C2-25804820EDAC}">
                        <c15:formulaRef>
                          <c15:sqref>Nour_summary!$J$1</c15:sqref>
                        </c15:formulaRef>
                      </c:ext>
                    </c:extLst>
                    <c:strCache>
                      <c:ptCount val="1"/>
                      <c:pt idx="0">
                        <c:v>CDS_TT_ratio</c:v>
                      </c:pt>
                    </c:strCache>
                  </c:strRef>
                </c:tx>
                <c:spPr>
                  <a:solidFill>
                    <a:schemeClr val="accent2"/>
                  </a:solidFill>
                  <a:ln>
                    <a:noFill/>
                  </a:ln>
                  <a:effectLst/>
                </c:spPr>
                <c:invertIfNegative val="0"/>
                <c:cat>
                  <c:strRef>
                    <c:extLst>
                      <c:ext uri="{02D57815-91ED-43cb-92C2-25804820EDAC}">
                        <c15:formulaRef>
                          <c15:sqref>Nour_summary!$A$2:$A$6</c15:sqref>
                        </c15:formulaRef>
                      </c:ext>
                    </c:extLst>
                    <c:strCache>
                      <c:ptCount val="5"/>
                      <c:pt idx="0">
                        <c:v>KC545386.1</c:v>
                      </c:pt>
                      <c:pt idx="1">
                        <c:v>KT156560.1</c:v>
                      </c:pt>
                      <c:pt idx="2">
                        <c:v>KP209306.1</c:v>
                      </c:pt>
                      <c:pt idx="3">
                        <c:v>KJ813439.1</c:v>
                      </c:pt>
                      <c:pt idx="4">
                        <c:v>NC_009019.1</c:v>
                      </c:pt>
                    </c:strCache>
                  </c:strRef>
                </c:cat>
                <c:val>
                  <c:numRef>
                    <c:extLst>
                      <c:ext uri="{02D57815-91ED-43cb-92C2-25804820EDAC}">
                        <c15:formulaRef>
                          <c15:sqref>Nour_summary!$J$2:$J$6</c15:sqref>
                        </c15:formulaRef>
                      </c:ext>
                    </c:extLst>
                    <c:numCache>
                      <c:formatCode>General</c:formatCode>
                      <c:ptCount val="5"/>
                      <c:pt idx="0">
                        <c:v>0</c:v>
                      </c:pt>
                      <c:pt idx="1">
                        <c:v>0.81380155165373602</c:v>
                      </c:pt>
                      <c:pt idx="2">
                        <c:v>0.81417194200530896</c:v>
                      </c:pt>
                      <c:pt idx="3">
                        <c:v>0.81326530612244896</c:v>
                      </c:pt>
                      <c:pt idx="4">
                        <c:v>0.72568623886565997</c:v>
                      </c:pt>
                    </c:numCache>
                  </c:numRef>
                </c:val>
                <c:extLst>
                  <c:ext xmlns:c16="http://schemas.microsoft.com/office/drawing/2014/chart" uri="{C3380CC4-5D6E-409C-BE32-E72D297353CC}">
                    <c16:uniqueId val="{00000003-63DB-4141-BFA8-0A19E7B34842}"/>
                  </c:ext>
                </c:extLst>
              </c15:ser>
            </c15:filteredBarSeries>
            <c15:filteredBarSeries>
              <c15:ser>
                <c:idx val="2"/>
                <c:order val="2"/>
                <c:tx>
                  <c:strRef>
                    <c:extLst xmlns:c15="http://schemas.microsoft.com/office/drawing/2012/chart">
                      <c:ext xmlns:c15="http://schemas.microsoft.com/office/drawing/2012/chart" uri="{02D57815-91ED-43cb-92C2-25804820EDAC}">
                        <c15:formulaRef>
                          <c15:sqref>Nour_summary!$K$1</c15:sqref>
                        </c15:formulaRef>
                      </c:ext>
                    </c:extLst>
                    <c:strCache>
                      <c:ptCount val="1"/>
                      <c:pt idx="0">
                        <c:v>CDS_Gaps</c:v>
                      </c:pt>
                    </c:strCache>
                  </c:strRef>
                </c:tx>
                <c:spPr>
                  <a:solidFill>
                    <a:schemeClr val="accent3"/>
                  </a:solidFill>
                  <a:ln>
                    <a:noFill/>
                  </a:ln>
                  <a:effectLst/>
                </c:spPr>
                <c:invertIfNegative val="0"/>
                <c:cat>
                  <c:strRef>
                    <c:extLst xmlns:c15="http://schemas.microsoft.com/office/drawing/2012/chart">
                      <c:ext xmlns:c15="http://schemas.microsoft.com/office/drawing/2012/chart" uri="{02D57815-91ED-43cb-92C2-25804820EDAC}">
                        <c15:formulaRef>
                          <c15:sqref>Nour_summary!$A$2:$A$6</c15:sqref>
                        </c15:formulaRef>
                      </c:ext>
                    </c:extLst>
                    <c:strCache>
                      <c:ptCount val="5"/>
                      <c:pt idx="0">
                        <c:v>KC545386.1</c:v>
                      </c:pt>
                      <c:pt idx="1">
                        <c:v>KT156560.1</c:v>
                      </c:pt>
                      <c:pt idx="2">
                        <c:v>KP209306.1</c:v>
                      </c:pt>
                      <c:pt idx="3">
                        <c:v>KJ813439.1</c:v>
                      </c:pt>
                      <c:pt idx="4">
                        <c:v>NC_009019.1</c:v>
                      </c:pt>
                    </c:strCache>
                  </c:strRef>
                </c:cat>
                <c:val>
                  <c:numRef>
                    <c:extLst xmlns:c15="http://schemas.microsoft.com/office/drawing/2012/chart">
                      <c:ext xmlns:c15="http://schemas.microsoft.com/office/drawing/2012/chart" uri="{02D57815-91ED-43cb-92C2-25804820EDAC}">
                        <c15:formulaRef>
                          <c15:sqref>Nour_summary!$K$2:$K$6</c15:sqref>
                        </c15:formulaRef>
                      </c:ext>
                    </c:extLst>
                    <c:numCache>
                      <c:formatCode>General</c:formatCode>
                      <c:ptCount val="5"/>
                      <c:pt idx="0">
                        <c:v>0</c:v>
                      </c:pt>
                      <c:pt idx="1">
                        <c:v>392</c:v>
                      </c:pt>
                      <c:pt idx="2">
                        <c:v>392</c:v>
                      </c:pt>
                      <c:pt idx="3">
                        <c:v>392</c:v>
                      </c:pt>
                      <c:pt idx="4">
                        <c:v>294</c:v>
                      </c:pt>
                    </c:numCache>
                  </c:numRef>
                </c:val>
                <c:extLst xmlns:c15="http://schemas.microsoft.com/office/drawing/2012/chart">
                  <c:ext xmlns:c16="http://schemas.microsoft.com/office/drawing/2014/chart" uri="{C3380CC4-5D6E-409C-BE32-E72D297353CC}">
                    <c16:uniqueId val="{00000004-63DB-4141-BFA8-0A19E7B34842}"/>
                  </c:ext>
                </c:extLst>
              </c15:ser>
            </c15:filteredBarSeries>
          </c:ext>
        </c:extLst>
      </c:barChart>
      <c:catAx>
        <c:axId val="6164092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6413824"/>
        <c:crosses val="autoZero"/>
        <c:auto val="1"/>
        <c:lblAlgn val="ctr"/>
        <c:lblOffset val="100"/>
        <c:noMultiLvlLbl val="0"/>
      </c:catAx>
      <c:valAx>
        <c:axId val="6164138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64092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615869985948725"/>
          <c:y val="6.5769805680119586E-2"/>
          <c:w val="0.86690527320448585"/>
          <c:h val="0.65875404587879427"/>
        </c:manualLayout>
      </c:layout>
      <c:barChart>
        <c:barDir val="col"/>
        <c:grouping val="clustered"/>
        <c:varyColors val="0"/>
        <c:ser>
          <c:idx val="0"/>
          <c:order val="0"/>
          <c:tx>
            <c:strRef>
              <c:f>Nour_summary!$O$1</c:f>
              <c:strCache>
                <c:ptCount val="1"/>
                <c:pt idx="0">
                  <c:v>nonCDS_Mutations</c:v>
                </c:pt>
              </c:strCache>
            </c:strRef>
          </c:tx>
          <c:spPr>
            <a:solidFill>
              <a:schemeClr val="accent1"/>
            </a:solidFill>
            <a:ln>
              <a:noFill/>
            </a:ln>
            <a:effectLst/>
          </c:spPr>
          <c:invertIfNegative val="0"/>
          <c:cat>
            <c:strRef>
              <c:f>Nour_summary!$A$2:$A$7</c:f>
              <c:strCache>
                <c:ptCount val="5"/>
                <c:pt idx="0">
                  <c:v>KC545386.1</c:v>
                </c:pt>
                <c:pt idx="1">
                  <c:v>KT156560.1</c:v>
                </c:pt>
                <c:pt idx="2">
                  <c:v>KP209306.1</c:v>
                </c:pt>
                <c:pt idx="3">
                  <c:v>KJ813439.1</c:v>
                </c:pt>
                <c:pt idx="4">
                  <c:v>NC_009019.1</c:v>
                </c:pt>
              </c:strCache>
            </c:strRef>
          </c:cat>
          <c:val>
            <c:numRef>
              <c:f>Nour_summary!$O$2:$O$6</c:f>
              <c:numCache>
                <c:formatCode>General</c:formatCode>
                <c:ptCount val="5"/>
                <c:pt idx="0">
                  <c:v>0</c:v>
                </c:pt>
                <c:pt idx="1">
                  <c:v>563</c:v>
                </c:pt>
                <c:pt idx="2">
                  <c:v>563</c:v>
                </c:pt>
                <c:pt idx="3">
                  <c:v>563</c:v>
                </c:pt>
                <c:pt idx="4">
                  <c:v>730</c:v>
                </c:pt>
              </c:numCache>
            </c:numRef>
          </c:val>
          <c:extLst>
            <c:ext xmlns:c16="http://schemas.microsoft.com/office/drawing/2014/chart" uri="{C3380CC4-5D6E-409C-BE32-E72D297353CC}">
              <c16:uniqueId val="{00000000-CDE1-461F-9BC1-FAC87C7F0A17}"/>
            </c:ext>
          </c:extLst>
        </c:ser>
        <c:ser>
          <c:idx val="3"/>
          <c:order val="3"/>
          <c:tx>
            <c:strRef>
              <c:f>Nour_summary!$R$1</c:f>
              <c:strCache>
                <c:ptCount val="1"/>
                <c:pt idx="0">
                  <c:v>nonCDS_Insertions</c:v>
                </c:pt>
              </c:strCache>
            </c:strRef>
          </c:tx>
          <c:spPr>
            <a:solidFill>
              <a:schemeClr val="accent4"/>
            </a:solidFill>
            <a:ln>
              <a:noFill/>
            </a:ln>
            <a:effectLst/>
          </c:spPr>
          <c:invertIfNegative val="0"/>
          <c:cat>
            <c:strRef>
              <c:f>Nour_summary!$A$2:$A$7</c:f>
              <c:strCache>
                <c:ptCount val="5"/>
                <c:pt idx="0">
                  <c:v>KC545386.1</c:v>
                </c:pt>
                <c:pt idx="1">
                  <c:v>KT156560.1</c:v>
                </c:pt>
                <c:pt idx="2">
                  <c:v>KP209306.1</c:v>
                </c:pt>
                <c:pt idx="3">
                  <c:v>KJ813439.1</c:v>
                </c:pt>
                <c:pt idx="4">
                  <c:v>NC_009019.1</c:v>
                </c:pt>
              </c:strCache>
            </c:strRef>
          </c:cat>
          <c:val>
            <c:numRef>
              <c:f>Nour_summary!$R$2:$R$6</c:f>
              <c:numCache>
                <c:formatCode>General</c:formatCode>
                <c:ptCount val="5"/>
                <c:pt idx="0">
                  <c:v>0</c:v>
                </c:pt>
                <c:pt idx="1">
                  <c:v>19</c:v>
                </c:pt>
                <c:pt idx="2">
                  <c:v>19</c:v>
                </c:pt>
                <c:pt idx="3">
                  <c:v>19</c:v>
                </c:pt>
                <c:pt idx="4">
                  <c:v>55</c:v>
                </c:pt>
              </c:numCache>
            </c:numRef>
          </c:val>
          <c:extLst>
            <c:ext xmlns:c16="http://schemas.microsoft.com/office/drawing/2014/chart" uri="{C3380CC4-5D6E-409C-BE32-E72D297353CC}">
              <c16:uniqueId val="{00000001-CDE1-461F-9BC1-FAC87C7F0A17}"/>
            </c:ext>
          </c:extLst>
        </c:ser>
        <c:ser>
          <c:idx val="4"/>
          <c:order val="4"/>
          <c:tx>
            <c:strRef>
              <c:f>Nour_summary!$S$1</c:f>
              <c:strCache>
                <c:ptCount val="1"/>
                <c:pt idx="0">
                  <c:v>nonCDS_Deletions</c:v>
                </c:pt>
              </c:strCache>
            </c:strRef>
          </c:tx>
          <c:spPr>
            <a:solidFill>
              <a:schemeClr val="accent5"/>
            </a:solidFill>
            <a:ln>
              <a:noFill/>
            </a:ln>
            <a:effectLst/>
          </c:spPr>
          <c:invertIfNegative val="0"/>
          <c:cat>
            <c:strRef>
              <c:f>Nour_summary!$A$2:$A$7</c:f>
              <c:strCache>
                <c:ptCount val="5"/>
                <c:pt idx="0">
                  <c:v>KC545386.1</c:v>
                </c:pt>
                <c:pt idx="1">
                  <c:v>KT156560.1</c:v>
                </c:pt>
                <c:pt idx="2">
                  <c:v>KP209306.1</c:v>
                </c:pt>
                <c:pt idx="3">
                  <c:v>KJ813439.1</c:v>
                </c:pt>
                <c:pt idx="4">
                  <c:v>NC_009019.1</c:v>
                </c:pt>
              </c:strCache>
            </c:strRef>
          </c:cat>
          <c:val>
            <c:numRef>
              <c:f>Nour_summary!$S$2:$S$6</c:f>
              <c:numCache>
                <c:formatCode>General</c:formatCode>
                <c:ptCount val="5"/>
                <c:pt idx="0">
                  <c:v>0</c:v>
                </c:pt>
                <c:pt idx="1">
                  <c:v>359</c:v>
                </c:pt>
                <c:pt idx="2">
                  <c:v>359</c:v>
                </c:pt>
                <c:pt idx="3">
                  <c:v>359</c:v>
                </c:pt>
                <c:pt idx="4">
                  <c:v>460</c:v>
                </c:pt>
              </c:numCache>
            </c:numRef>
          </c:val>
          <c:extLst>
            <c:ext xmlns:c16="http://schemas.microsoft.com/office/drawing/2014/chart" uri="{C3380CC4-5D6E-409C-BE32-E72D297353CC}">
              <c16:uniqueId val="{00000002-CDE1-461F-9BC1-FAC87C7F0A17}"/>
            </c:ext>
          </c:extLst>
        </c:ser>
        <c:dLbls>
          <c:showLegendKey val="0"/>
          <c:showVal val="0"/>
          <c:showCatName val="0"/>
          <c:showSerName val="0"/>
          <c:showPercent val="0"/>
          <c:showBubbleSize val="0"/>
        </c:dLbls>
        <c:gapWidth val="219"/>
        <c:overlap val="-27"/>
        <c:axId val="598337168"/>
        <c:axId val="598334544"/>
        <c:extLst>
          <c:ext xmlns:c15="http://schemas.microsoft.com/office/drawing/2012/chart" uri="{02D57815-91ED-43cb-92C2-25804820EDAC}">
            <c15:filteredBarSeries>
              <c15:ser>
                <c:idx val="1"/>
                <c:order val="1"/>
                <c:tx>
                  <c:strRef>
                    <c:extLst>
                      <c:ext uri="{02D57815-91ED-43cb-92C2-25804820EDAC}">
                        <c15:formulaRef>
                          <c15:sqref>Nour_summary!$P$1</c15:sqref>
                        </c15:formulaRef>
                      </c:ext>
                    </c:extLst>
                    <c:strCache>
                      <c:ptCount val="1"/>
                      <c:pt idx="0">
                        <c:v>nonCDS_TT_ratio</c:v>
                      </c:pt>
                    </c:strCache>
                  </c:strRef>
                </c:tx>
                <c:spPr>
                  <a:solidFill>
                    <a:schemeClr val="accent2"/>
                  </a:solidFill>
                  <a:ln>
                    <a:noFill/>
                  </a:ln>
                  <a:effectLst/>
                </c:spPr>
                <c:invertIfNegative val="0"/>
                <c:cat>
                  <c:strRef>
                    <c:extLst>
                      <c:ext uri="{02D57815-91ED-43cb-92C2-25804820EDAC}">
                        <c15:formulaRef>
                          <c15:sqref>Nour_summary!$A$2:$A$7</c15:sqref>
                        </c15:formulaRef>
                      </c:ext>
                    </c:extLst>
                    <c:strCache>
                      <c:ptCount val="5"/>
                      <c:pt idx="0">
                        <c:v>KC545386.1</c:v>
                      </c:pt>
                      <c:pt idx="1">
                        <c:v>KT156560.1</c:v>
                      </c:pt>
                      <c:pt idx="2">
                        <c:v>KP209306.1</c:v>
                      </c:pt>
                      <c:pt idx="3">
                        <c:v>KJ813439.1</c:v>
                      </c:pt>
                      <c:pt idx="4">
                        <c:v>NC_009019.1</c:v>
                      </c:pt>
                    </c:strCache>
                  </c:strRef>
                </c:cat>
                <c:val>
                  <c:numRef>
                    <c:extLst>
                      <c:ext uri="{02D57815-91ED-43cb-92C2-25804820EDAC}">
                        <c15:formulaRef>
                          <c15:sqref>Nour_summary!$P$2:$P$6</c15:sqref>
                        </c15:formulaRef>
                      </c:ext>
                    </c:extLst>
                    <c:numCache>
                      <c:formatCode>General</c:formatCode>
                      <c:ptCount val="5"/>
                      <c:pt idx="0">
                        <c:v>0</c:v>
                      </c:pt>
                      <c:pt idx="1">
                        <c:v>0.77884615384615297</c:v>
                      </c:pt>
                      <c:pt idx="2">
                        <c:v>0.77884615384615297</c:v>
                      </c:pt>
                      <c:pt idx="3">
                        <c:v>0.77884615384615297</c:v>
                      </c:pt>
                      <c:pt idx="4">
                        <c:v>0.73387096774193505</c:v>
                      </c:pt>
                    </c:numCache>
                  </c:numRef>
                </c:val>
                <c:extLst>
                  <c:ext xmlns:c16="http://schemas.microsoft.com/office/drawing/2014/chart" uri="{C3380CC4-5D6E-409C-BE32-E72D297353CC}">
                    <c16:uniqueId val="{00000003-CDE1-461F-9BC1-FAC87C7F0A17}"/>
                  </c:ext>
                </c:extLst>
              </c15:ser>
            </c15:filteredBarSeries>
            <c15:filteredBarSeries>
              <c15:ser>
                <c:idx val="2"/>
                <c:order val="2"/>
                <c:tx>
                  <c:strRef>
                    <c:extLst xmlns:c15="http://schemas.microsoft.com/office/drawing/2012/chart">
                      <c:ext xmlns:c15="http://schemas.microsoft.com/office/drawing/2012/chart" uri="{02D57815-91ED-43cb-92C2-25804820EDAC}">
                        <c15:formulaRef>
                          <c15:sqref>Nour_summary!$Q$1</c15:sqref>
                        </c15:formulaRef>
                      </c:ext>
                    </c:extLst>
                    <c:strCache>
                      <c:ptCount val="1"/>
                      <c:pt idx="0">
                        <c:v>nonCDS_Gaps</c:v>
                      </c:pt>
                    </c:strCache>
                  </c:strRef>
                </c:tx>
                <c:spPr>
                  <a:solidFill>
                    <a:schemeClr val="accent3"/>
                  </a:solidFill>
                  <a:ln>
                    <a:noFill/>
                  </a:ln>
                  <a:effectLst/>
                </c:spPr>
                <c:invertIfNegative val="0"/>
                <c:cat>
                  <c:strRef>
                    <c:extLst xmlns:c15="http://schemas.microsoft.com/office/drawing/2012/chart">
                      <c:ext xmlns:c15="http://schemas.microsoft.com/office/drawing/2012/chart" uri="{02D57815-91ED-43cb-92C2-25804820EDAC}">
                        <c15:formulaRef>
                          <c15:sqref>Nour_summary!$A$2:$A$7</c15:sqref>
                        </c15:formulaRef>
                      </c:ext>
                    </c:extLst>
                    <c:strCache>
                      <c:ptCount val="5"/>
                      <c:pt idx="0">
                        <c:v>KC545386.1</c:v>
                      </c:pt>
                      <c:pt idx="1">
                        <c:v>KT156560.1</c:v>
                      </c:pt>
                      <c:pt idx="2">
                        <c:v>KP209306.1</c:v>
                      </c:pt>
                      <c:pt idx="3">
                        <c:v>KJ813439.1</c:v>
                      </c:pt>
                      <c:pt idx="4">
                        <c:v>NC_009019.1</c:v>
                      </c:pt>
                    </c:strCache>
                  </c:strRef>
                </c:cat>
                <c:val>
                  <c:numRef>
                    <c:extLst xmlns:c15="http://schemas.microsoft.com/office/drawing/2012/chart">
                      <c:ext xmlns:c15="http://schemas.microsoft.com/office/drawing/2012/chart" uri="{02D57815-91ED-43cb-92C2-25804820EDAC}">
                        <c15:formulaRef>
                          <c15:sqref>Nour_summary!$Q$2:$Q$6</c15:sqref>
                        </c15:formulaRef>
                      </c:ext>
                    </c:extLst>
                    <c:numCache>
                      <c:formatCode>General</c:formatCode>
                      <c:ptCount val="5"/>
                      <c:pt idx="0">
                        <c:v>0</c:v>
                      </c:pt>
                      <c:pt idx="1">
                        <c:v>378</c:v>
                      </c:pt>
                      <c:pt idx="2">
                        <c:v>378</c:v>
                      </c:pt>
                      <c:pt idx="3">
                        <c:v>378</c:v>
                      </c:pt>
                      <c:pt idx="4">
                        <c:v>515</c:v>
                      </c:pt>
                    </c:numCache>
                  </c:numRef>
                </c:val>
                <c:extLst xmlns:c15="http://schemas.microsoft.com/office/drawing/2012/chart">
                  <c:ext xmlns:c16="http://schemas.microsoft.com/office/drawing/2014/chart" uri="{C3380CC4-5D6E-409C-BE32-E72D297353CC}">
                    <c16:uniqueId val="{00000004-CDE1-461F-9BC1-FAC87C7F0A17}"/>
                  </c:ext>
                </c:extLst>
              </c15:ser>
            </c15:filteredBarSeries>
          </c:ext>
        </c:extLst>
      </c:barChart>
      <c:catAx>
        <c:axId val="5983371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8334544"/>
        <c:crosses val="autoZero"/>
        <c:auto val="1"/>
        <c:lblAlgn val="ctr"/>
        <c:lblOffset val="100"/>
        <c:noMultiLvlLbl val="0"/>
      </c:catAx>
      <c:valAx>
        <c:axId val="5983345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83371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Similarties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Nour_summary!$A$2</c:f>
              <c:strCache>
                <c:ptCount val="1"/>
                <c:pt idx="0">
                  <c:v>KC545386.1</c:v>
                </c:pt>
              </c:strCache>
            </c:strRef>
          </c:tx>
          <c:spPr>
            <a:solidFill>
              <a:schemeClr val="accent1"/>
            </a:solidFill>
            <a:ln>
              <a:noFill/>
            </a:ln>
            <a:effectLst/>
          </c:spPr>
          <c:invertIfNegative val="0"/>
          <c:cat>
            <c:strRef>
              <c:f>(Nour_summary!$B$1,Nour_summary!$H$1,Nour_summary!$N$1)</c:f>
              <c:strCache>
                <c:ptCount val="3"/>
                <c:pt idx="0">
                  <c:v>Similarity</c:v>
                </c:pt>
                <c:pt idx="1">
                  <c:v>CDS_Similarity</c:v>
                </c:pt>
                <c:pt idx="2">
                  <c:v>nonCDS_Similarity</c:v>
                </c:pt>
              </c:strCache>
              <c:extLst/>
            </c:strRef>
          </c:cat>
          <c:val>
            <c:numRef>
              <c:f>(Nour_summary!$B$2,Nour_summary!$H$2,Nour_summary!$N$2)</c:f>
              <c:numCache>
                <c:formatCode>General</c:formatCode>
                <c:ptCount val="3"/>
                <c:pt idx="0">
                  <c:v>1</c:v>
                </c:pt>
                <c:pt idx="1">
                  <c:v>1</c:v>
                </c:pt>
                <c:pt idx="2">
                  <c:v>1</c:v>
                </c:pt>
              </c:numCache>
              <c:extLst/>
            </c:numRef>
          </c:val>
          <c:extLst>
            <c:ext xmlns:c16="http://schemas.microsoft.com/office/drawing/2014/chart" uri="{C3380CC4-5D6E-409C-BE32-E72D297353CC}">
              <c16:uniqueId val="{00000000-5D41-4FEF-9CBF-E6A3C07B9B49}"/>
            </c:ext>
          </c:extLst>
        </c:ser>
        <c:ser>
          <c:idx val="1"/>
          <c:order val="1"/>
          <c:tx>
            <c:strRef>
              <c:f>Nour_summary!$A$3</c:f>
              <c:strCache>
                <c:ptCount val="1"/>
                <c:pt idx="0">
                  <c:v>KT156560.1</c:v>
                </c:pt>
              </c:strCache>
            </c:strRef>
          </c:tx>
          <c:spPr>
            <a:solidFill>
              <a:schemeClr val="accent2"/>
            </a:solidFill>
            <a:ln>
              <a:noFill/>
            </a:ln>
            <a:effectLst/>
          </c:spPr>
          <c:invertIfNegative val="0"/>
          <c:cat>
            <c:strRef>
              <c:f>(Nour_summary!$B$1,Nour_summary!$H$1,Nour_summary!$N$1)</c:f>
              <c:strCache>
                <c:ptCount val="3"/>
                <c:pt idx="0">
                  <c:v>Similarity</c:v>
                </c:pt>
                <c:pt idx="1">
                  <c:v>CDS_Similarity</c:v>
                </c:pt>
                <c:pt idx="2">
                  <c:v>nonCDS_Similarity</c:v>
                </c:pt>
              </c:strCache>
              <c:extLst/>
            </c:strRef>
          </c:cat>
          <c:val>
            <c:numRef>
              <c:f>(Nour_summary!$B$3,Nour_summary!$H$3,Nour_summary!$N$3)</c:f>
              <c:numCache>
                <c:formatCode>General</c:formatCode>
                <c:ptCount val="3"/>
                <c:pt idx="0">
                  <c:v>0.67965748518590796</c:v>
                </c:pt>
                <c:pt idx="1">
                  <c:v>0.68404918423651995</c:v>
                </c:pt>
                <c:pt idx="2">
                  <c:v>0.58450184501845004</c:v>
                </c:pt>
              </c:numCache>
              <c:extLst/>
            </c:numRef>
          </c:val>
          <c:extLst>
            <c:ext xmlns:c16="http://schemas.microsoft.com/office/drawing/2014/chart" uri="{C3380CC4-5D6E-409C-BE32-E72D297353CC}">
              <c16:uniqueId val="{00000001-5D41-4FEF-9CBF-E6A3C07B9B49}"/>
            </c:ext>
          </c:extLst>
        </c:ser>
        <c:ser>
          <c:idx val="2"/>
          <c:order val="2"/>
          <c:tx>
            <c:strRef>
              <c:f>Nour_summary!$A$4</c:f>
              <c:strCache>
                <c:ptCount val="1"/>
                <c:pt idx="0">
                  <c:v>KP209306.1</c:v>
                </c:pt>
              </c:strCache>
            </c:strRef>
          </c:tx>
          <c:spPr>
            <a:solidFill>
              <a:schemeClr val="accent3"/>
            </a:solidFill>
            <a:ln>
              <a:noFill/>
            </a:ln>
            <a:effectLst/>
          </c:spPr>
          <c:invertIfNegative val="0"/>
          <c:cat>
            <c:strRef>
              <c:f>(Nour_summary!$B$1,Nour_summary!$H$1,Nour_summary!$N$1)</c:f>
              <c:strCache>
                <c:ptCount val="3"/>
                <c:pt idx="0">
                  <c:v>Similarity</c:v>
                </c:pt>
                <c:pt idx="1">
                  <c:v>CDS_Similarity</c:v>
                </c:pt>
                <c:pt idx="2">
                  <c:v>nonCDS_Similarity</c:v>
                </c:pt>
              </c:strCache>
              <c:extLst/>
            </c:strRef>
          </c:cat>
          <c:val>
            <c:numRef>
              <c:f>(Nour_summary!$B$4,Nour_summary!$H$4,Nour_summary!$N$4)</c:f>
              <c:numCache>
                <c:formatCode>General</c:formatCode>
                <c:ptCount val="3"/>
                <c:pt idx="0">
                  <c:v>0.67965748518590796</c:v>
                </c:pt>
                <c:pt idx="1">
                  <c:v>0.68404918423651995</c:v>
                </c:pt>
                <c:pt idx="2">
                  <c:v>0.58450184501845004</c:v>
                </c:pt>
              </c:numCache>
              <c:extLst/>
            </c:numRef>
          </c:val>
          <c:extLst>
            <c:ext xmlns:c16="http://schemas.microsoft.com/office/drawing/2014/chart" uri="{C3380CC4-5D6E-409C-BE32-E72D297353CC}">
              <c16:uniqueId val="{00000002-5D41-4FEF-9CBF-E6A3C07B9B49}"/>
            </c:ext>
          </c:extLst>
        </c:ser>
        <c:ser>
          <c:idx val="3"/>
          <c:order val="3"/>
          <c:tx>
            <c:strRef>
              <c:f>Nour_summary!$A$5</c:f>
              <c:strCache>
                <c:ptCount val="1"/>
                <c:pt idx="0">
                  <c:v>KJ813439.1</c:v>
                </c:pt>
              </c:strCache>
            </c:strRef>
          </c:tx>
          <c:spPr>
            <a:solidFill>
              <a:schemeClr val="accent4"/>
            </a:solidFill>
            <a:ln>
              <a:noFill/>
            </a:ln>
            <a:effectLst/>
          </c:spPr>
          <c:invertIfNegative val="0"/>
          <c:cat>
            <c:strRef>
              <c:f>(Nour_summary!$B$1,Nour_summary!$H$1,Nour_summary!$N$1)</c:f>
              <c:strCache>
                <c:ptCount val="3"/>
                <c:pt idx="0">
                  <c:v>Similarity</c:v>
                </c:pt>
                <c:pt idx="1">
                  <c:v>CDS_Similarity</c:v>
                </c:pt>
                <c:pt idx="2">
                  <c:v>nonCDS_Similarity</c:v>
                </c:pt>
              </c:strCache>
              <c:extLst/>
            </c:strRef>
          </c:cat>
          <c:val>
            <c:numRef>
              <c:f>(Nour_summary!$B$5,Nour_summary!$H$5,Nour_summary!$N$5)</c:f>
              <c:numCache>
                <c:formatCode>General</c:formatCode>
                <c:ptCount val="3"/>
                <c:pt idx="0">
                  <c:v>0.67962492674350405</c:v>
                </c:pt>
                <c:pt idx="1">
                  <c:v>0.68401512313089596</c:v>
                </c:pt>
                <c:pt idx="2">
                  <c:v>0.58450184501845004</c:v>
                </c:pt>
              </c:numCache>
              <c:extLst/>
            </c:numRef>
          </c:val>
          <c:extLst>
            <c:ext xmlns:c16="http://schemas.microsoft.com/office/drawing/2014/chart" uri="{C3380CC4-5D6E-409C-BE32-E72D297353CC}">
              <c16:uniqueId val="{00000003-5D41-4FEF-9CBF-E6A3C07B9B49}"/>
            </c:ext>
          </c:extLst>
        </c:ser>
        <c:ser>
          <c:idx val="4"/>
          <c:order val="4"/>
          <c:tx>
            <c:strRef>
              <c:f>Nour_summary!$A$6</c:f>
              <c:strCache>
                <c:ptCount val="1"/>
                <c:pt idx="0">
                  <c:v>NC_009019.1</c:v>
                </c:pt>
              </c:strCache>
            </c:strRef>
          </c:tx>
          <c:spPr>
            <a:solidFill>
              <a:schemeClr val="accent5"/>
            </a:solidFill>
            <a:ln>
              <a:noFill/>
            </a:ln>
            <a:effectLst/>
          </c:spPr>
          <c:invertIfNegative val="0"/>
          <c:cat>
            <c:strRef>
              <c:f>(Nour_summary!$B$1,Nour_summary!$H$1,Nour_summary!$N$1)</c:f>
              <c:strCache>
                <c:ptCount val="3"/>
                <c:pt idx="0">
                  <c:v>Similarity</c:v>
                </c:pt>
                <c:pt idx="1">
                  <c:v>CDS_Similarity</c:v>
                </c:pt>
                <c:pt idx="2">
                  <c:v>nonCDS_Similarity</c:v>
                </c:pt>
              </c:strCache>
              <c:extLst/>
            </c:strRef>
          </c:cat>
          <c:val>
            <c:numRef>
              <c:f>(Nour_summary!$B$6,Nour_summary!$H$6,Nour_summary!$N$6)</c:f>
              <c:numCache>
                <c:formatCode>General</c:formatCode>
                <c:ptCount val="3"/>
                <c:pt idx="0">
                  <c:v>0.65758286123591803</c:v>
                </c:pt>
                <c:pt idx="1">
                  <c:v>0.66664395926291697</c:v>
                </c:pt>
                <c:pt idx="2">
                  <c:v>0.46125461254612499</c:v>
                </c:pt>
              </c:numCache>
              <c:extLst/>
            </c:numRef>
          </c:val>
          <c:extLst>
            <c:ext xmlns:c16="http://schemas.microsoft.com/office/drawing/2014/chart" uri="{C3380CC4-5D6E-409C-BE32-E72D297353CC}">
              <c16:uniqueId val="{00000004-5D41-4FEF-9CBF-E6A3C07B9B49}"/>
            </c:ext>
          </c:extLst>
        </c:ser>
        <c:dLbls>
          <c:showLegendKey val="0"/>
          <c:showVal val="0"/>
          <c:showCatName val="0"/>
          <c:showSerName val="0"/>
          <c:showPercent val="0"/>
          <c:showBubbleSize val="0"/>
        </c:dLbls>
        <c:gapWidth val="219"/>
        <c:overlap val="-27"/>
        <c:axId val="615103416"/>
        <c:axId val="615104728"/>
      </c:barChart>
      <c:catAx>
        <c:axId val="6151034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5104728"/>
        <c:crosses val="autoZero"/>
        <c:auto val="1"/>
        <c:lblAlgn val="ctr"/>
        <c:lblOffset val="100"/>
        <c:noMultiLvlLbl val="0"/>
      </c:catAx>
      <c:valAx>
        <c:axId val="6151047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51034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TT</a:t>
            </a:r>
            <a:r>
              <a:rPr lang="en-US" baseline="0"/>
              <a:t> ratios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Nour_summary!$A$2</c:f>
              <c:strCache>
                <c:ptCount val="1"/>
                <c:pt idx="0">
                  <c:v>KC545386.1</c:v>
                </c:pt>
              </c:strCache>
            </c:strRef>
          </c:tx>
          <c:spPr>
            <a:solidFill>
              <a:schemeClr val="accent1"/>
            </a:solidFill>
            <a:ln>
              <a:noFill/>
            </a:ln>
            <a:effectLst/>
          </c:spPr>
          <c:invertIfNegative val="0"/>
          <c:cat>
            <c:strRef>
              <c:f>(Nour_summary!$D$1,Nour_summary!$J$1,Nour_summary!$P$1)</c:f>
              <c:strCache>
                <c:ptCount val="3"/>
                <c:pt idx="0">
                  <c:v>TT_ratio</c:v>
                </c:pt>
                <c:pt idx="1">
                  <c:v>CDS_TT_ratio</c:v>
                </c:pt>
                <c:pt idx="2">
                  <c:v>nonCDS_TT_ratio</c:v>
                </c:pt>
              </c:strCache>
              <c:extLst/>
            </c:strRef>
          </c:cat>
          <c:val>
            <c:numRef>
              <c:f>(Nour_summary!$D$2,Nour_summary!$J$2,Nour_summary!$P$2)</c:f>
              <c:numCache>
                <c:formatCode>General</c:formatCode>
                <c:ptCount val="3"/>
                <c:pt idx="0">
                  <c:v>0</c:v>
                </c:pt>
                <c:pt idx="1">
                  <c:v>0</c:v>
                </c:pt>
                <c:pt idx="2">
                  <c:v>0</c:v>
                </c:pt>
              </c:numCache>
              <c:extLst/>
            </c:numRef>
          </c:val>
          <c:extLst>
            <c:ext xmlns:c16="http://schemas.microsoft.com/office/drawing/2014/chart" uri="{C3380CC4-5D6E-409C-BE32-E72D297353CC}">
              <c16:uniqueId val="{00000000-0098-4BE5-B105-C724F561499B}"/>
            </c:ext>
          </c:extLst>
        </c:ser>
        <c:ser>
          <c:idx val="1"/>
          <c:order val="1"/>
          <c:tx>
            <c:strRef>
              <c:f>Nour_summary!$A$3</c:f>
              <c:strCache>
                <c:ptCount val="1"/>
                <c:pt idx="0">
                  <c:v>KT156560.1</c:v>
                </c:pt>
              </c:strCache>
            </c:strRef>
          </c:tx>
          <c:spPr>
            <a:solidFill>
              <a:schemeClr val="accent2"/>
            </a:solidFill>
            <a:ln>
              <a:noFill/>
            </a:ln>
            <a:effectLst/>
          </c:spPr>
          <c:invertIfNegative val="0"/>
          <c:cat>
            <c:strRef>
              <c:f>(Nour_summary!$D$1,Nour_summary!$J$1,Nour_summary!$P$1)</c:f>
              <c:strCache>
                <c:ptCount val="3"/>
                <c:pt idx="0">
                  <c:v>TT_ratio</c:v>
                </c:pt>
                <c:pt idx="1">
                  <c:v>CDS_TT_ratio</c:v>
                </c:pt>
                <c:pt idx="2">
                  <c:v>nonCDS_TT_ratio</c:v>
                </c:pt>
              </c:strCache>
              <c:extLst/>
            </c:strRef>
          </c:cat>
          <c:val>
            <c:numRef>
              <c:f>(Nour_summary!$D$3,Nour_summary!$J$3,Nour_summary!$P$3)</c:f>
              <c:numCache>
                <c:formatCode>General</c:formatCode>
                <c:ptCount val="3"/>
                <c:pt idx="0">
                  <c:v>0.81307477009196305</c:v>
                </c:pt>
                <c:pt idx="1">
                  <c:v>0.81380155165373602</c:v>
                </c:pt>
                <c:pt idx="2">
                  <c:v>0.77884615384615297</c:v>
                </c:pt>
              </c:numCache>
              <c:extLst/>
            </c:numRef>
          </c:val>
          <c:extLst>
            <c:ext xmlns:c16="http://schemas.microsoft.com/office/drawing/2014/chart" uri="{C3380CC4-5D6E-409C-BE32-E72D297353CC}">
              <c16:uniqueId val="{00000001-0098-4BE5-B105-C724F561499B}"/>
            </c:ext>
          </c:extLst>
        </c:ser>
        <c:ser>
          <c:idx val="2"/>
          <c:order val="2"/>
          <c:tx>
            <c:strRef>
              <c:f>Nour_summary!$A$4</c:f>
              <c:strCache>
                <c:ptCount val="1"/>
                <c:pt idx="0">
                  <c:v>KP209306.1</c:v>
                </c:pt>
              </c:strCache>
            </c:strRef>
          </c:tx>
          <c:spPr>
            <a:solidFill>
              <a:schemeClr val="accent3"/>
            </a:solidFill>
            <a:ln>
              <a:noFill/>
            </a:ln>
            <a:effectLst/>
          </c:spPr>
          <c:invertIfNegative val="0"/>
          <c:cat>
            <c:strRef>
              <c:f>(Nour_summary!$D$1,Nour_summary!$J$1,Nour_summary!$P$1)</c:f>
              <c:strCache>
                <c:ptCount val="3"/>
                <c:pt idx="0">
                  <c:v>TT_ratio</c:v>
                </c:pt>
                <c:pt idx="1">
                  <c:v>CDS_TT_ratio</c:v>
                </c:pt>
                <c:pt idx="2">
                  <c:v>nonCDS_TT_ratio</c:v>
                </c:pt>
              </c:strCache>
              <c:extLst/>
            </c:strRef>
          </c:cat>
          <c:val>
            <c:numRef>
              <c:f>(Nour_summary!$D$4,Nour_summary!$J$4,Nour_summary!$P$4)</c:f>
              <c:numCache>
                <c:formatCode>General</c:formatCode>
                <c:ptCount val="3"/>
                <c:pt idx="0">
                  <c:v>0.81343731253749196</c:v>
                </c:pt>
                <c:pt idx="1">
                  <c:v>0.81417194200530896</c:v>
                </c:pt>
                <c:pt idx="2">
                  <c:v>0.77884615384615297</c:v>
                </c:pt>
              </c:numCache>
              <c:extLst/>
            </c:numRef>
          </c:val>
          <c:extLst>
            <c:ext xmlns:c16="http://schemas.microsoft.com/office/drawing/2014/chart" uri="{C3380CC4-5D6E-409C-BE32-E72D297353CC}">
              <c16:uniqueId val="{00000002-0098-4BE5-B105-C724F561499B}"/>
            </c:ext>
          </c:extLst>
        </c:ser>
        <c:ser>
          <c:idx val="3"/>
          <c:order val="3"/>
          <c:tx>
            <c:strRef>
              <c:f>Nour_summary!$A$5</c:f>
              <c:strCache>
                <c:ptCount val="1"/>
                <c:pt idx="0">
                  <c:v>KJ813439.1</c:v>
                </c:pt>
              </c:strCache>
            </c:strRef>
          </c:tx>
          <c:spPr>
            <a:solidFill>
              <a:schemeClr val="accent4"/>
            </a:solidFill>
            <a:ln>
              <a:noFill/>
            </a:ln>
            <a:effectLst/>
          </c:spPr>
          <c:invertIfNegative val="0"/>
          <c:cat>
            <c:strRef>
              <c:f>(Nour_summary!$D$1,Nour_summary!$J$1,Nour_summary!$P$1)</c:f>
              <c:strCache>
                <c:ptCount val="3"/>
                <c:pt idx="0">
                  <c:v>TT_ratio</c:v>
                </c:pt>
                <c:pt idx="1">
                  <c:v>CDS_TT_ratio</c:v>
                </c:pt>
                <c:pt idx="2">
                  <c:v>nonCDS_TT_ratio</c:v>
                </c:pt>
              </c:strCache>
              <c:extLst/>
            </c:strRef>
          </c:cat>
          <c:val>
            <c:numRef>
              <c:f>(Nour_summary!$D$5,Nour_summary!$J$5,Nour_summary!$P$5)</c:f>
              <c:numCache>
                <c:formatCode>General</c:formatCode>
                <c:ptCount val="3"/>
                <c:pt idx="0">
                  <c:v>0.81254996003197399</c:v>
                </c:pt>
                <c:pt idx="1">
                  <c:v>0.81326530612244896</c:v>
                </c:pt>
                <c:pt idx="2">
                  <c:v>0.77884615384615297</c:v>
                </c:pt>
              </c:numCache>
              <c:extLst/>
            </c:numRef>
          </c:val>
          <c:extLst>
            <c:ext xmlns:c16="http://schemas.microsoft.com/office/drawing/2014/chart" uri="{C3380CC4-5D6E-409C-BE32-E72D297353CC}">
              <c16:uniqueId val="{00000003-0098-4BE5-B105-C724F561499B}"/>
            </c:ext>
          </c:extLst>
        </c:ser>
        <c:ser>
          <c:idx val="4"/>
          <c:order val="4"/>
          <c:tx>
            <c:strRef>
              <c:f>Nour_summary!$A$6</c:f>
              <c:strCache>
                <c:ptCount val="1"/>
                <c:pt idx="0">
                  <c:v>NC_009019.1</c:v>
                </c:pt>
              </c:strCache>
            </c:strRef>
          </c:tx>
          <c:spPr>
            <a:solidFill>
              <a:schemeClr val="accent5"/>
            </a:solidFill>
            <a:ln>
              <a:noFill/>
            </a:ln>
            <a:effectLst/>
          </c:spPr>
          <c:invertIfNegative val="0"/>
          <c:cat>
            <c:strRef>
              <c:f>(Nour_summary!$D$1,Nour_summary!$J$1,Nour_summary!$P$1)</c:f>
              <c:strCache>
                <c:ptCount val="3"/>
                <c:pt idx="0">
                  <c:v>TT_ratio</c:v>
                </c:pt>
                <c:pt idx="1">
                  <c:v>CDS_TT_ratio</c:v>
                </c:pt>
                <c:pt idx="2">
                  <c:v>nonCDS_TT_ratio</c:v>
                </c:pt>
              </c:strCache>
              <c:extLst/>
            </c:strRef>
          </c:cat>
          <c:val>
            <c:numRef>
              <c:f>(Nour_summary!$D$6,Nour_summary!$J$6,Nour_summary!$P$6)</c:f>
              <c:numCache>
                <c:formatCode>General</c:formatCode>
                <c:ptCount val="3"/>
                <c:pt idx="0">
                  <c:v>0.72586666666666599</c:v>
                </c:pt>
                <c:pt idx="1">
                  <c:v>0.72568623886565997</c:v>
                </c:pt>
                <c:pt idx="2">
                  <c:v>0.73387096774193505</c:v>
                </c:pt>
              </c:numCache>
              <c:extLst/>
            </c:numRef>
          </c:val>
          <c:extLst>
            <c:ext xmlns:c16="http://schemas.microsoft.com/office/drawing/2014/chart" uri="{C3380CC4-5D6E-409C-BE32-E72D297353CC}">
              <c16:uniqueId val="{00000004-0098-4BE5-B105-C724F561499B}"/>
            </c:ext>
          </c:extLst>
        </c:ser>
        <c:dLbls>
          <c:showLegendKey val="0"/>
          <c:showVal val="0"/>
          <c:showCatName val="0"/>
          <c:showSerName val="0"/>
          <c:showPercent val="0"/>
          <c:showBubbleSize val="0"/>
        </c:dLbls>
        <c:gapWidth val="219"/>
        <c:overlap val="-27"/>
        <c:axId val="408910008"/>
        <c:axId val="408910336"/>
      </c:barChart>
      <c:catAx>
        <c:axId val="4089100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8910336"/>
        <c:crosses val="autoZero"/>
        <c:auto val="1"/>
        <c:lblAlgn val="ctr"/>
        <c:lblOffset val="100"/>
        <c:noMultiLvlLbl val="0"/>
      </c:catAx>
      <c:valAx>
        <c:axId val="4089103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89100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Gaps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Nour_summary!$A$2</c:f>
              <c:strCache>
                <c:ptCount val="1"/>
                <c:pt idx="0">
                  <c:v>KC545386.1</c:v>
                </c:pt>
              </c:strCache>
            </c:strRef>
          </c:tx>
          <c:spPr>
            <a:solidFill>
              <a:schemeClr val="accent1"/>
            </a:solidFill>
            <a:ln>
              <a:noFill/>
            </a:ln>
            <a:effectLst/>
          </c:spPr>
          <c:invertIfNegative val="0"/>
          <c:cat>
            <c:strRef>
              <c:f>(Nour_summary!$E$1,Nour_summary!$K$1,Nour_summary!$Q$1)</c:f>
              <c:strCache>
                <c:ptCount val="3"/>
                <c:pt idx="0">
                  <c:v>Gaps</c:v>
                </c:pt>
                <c:pt idx="1">
                  <c:v>CDS_Gaps</c:v>
                </c:pt>
                <c:pt idx="2">
                  <c:v>nonCDS_Gaps</c:v>
                </c:pt>
              </c:strCache>
              <c:extLst/>
            </c:strRef>
          </c:cat>
          <c:val>
            <c:numRef>
              <c:f>(Nour_summary!$E$2,Nour_summary!$K$2,Nour_summary!$Q$2)</c:f>
              <c:numCache>
                <c:formatCode>General</c:formatCode>
                <c:ptCount val="3"/>
                <c:pt idx="0">
                  <c:v>0</c:v>
                </c:pt>
                <c:pt idx="1">
                  <c:v>0</c:v>
                </c:pt>
                <c:pt idx="2">
                  <c:v>0</c:v>
                </c:pt>
              </c:numCache>
              <c:extLst/>
            </c:numRef>
          </c:val>
          <c:extLst>
            <c:ext xmlns:c16="http://schemas.microsoft.com/office/drawing/2014/chart" uri="{C3380CC4-5D6E-409C-BE32-E72D297353CC}">
              <c16:uniqueId val="{00000000-1B7C-4C09-9A27-803D4B154683}"/>
            </c:ext>
          </c:extLst>
        </c:ser>
        <c:ser>
          <c:idx val="1"/>
          <c:order val="1"/>
          <c:tx>
            <c:strRef>
              <c:f>Nour_summary!$A$3</c:f>
              <c:strCache>
                <c:ptCount val="1"/>
                <c:pt idx="0">
                  <c:v>KT156560.1</c:v>
                </c:pt>
              </c:strCache>
            </c:strRef>
          </c:tx>
          <c:spPr>
            <a:solidFill>
              <a:schemeClr val="accent2"/>
            </a:solidFill>
            <a:ln>
              <a:noFill/>
            </a:ln>
            <a:effectLst/>
          </c:spPr>
          <c:invertIfNegative val="0"/>
          <c:cat>
            <c:strRef>
              <c:f>(Nour_summary!$E$1,Nour_summary!$K$1,Nour_summary!$Q$1)</c:f>
              <c:strCache>
                <c:ptCount val="3"/>
                <c:pt idx="0">
                  <c:v>Gaps</c:v>
                </c:pt>
                <c:pt idx="1">
                  <c:v>CDS_Gaps</c:v>
                </c:pt>
                <c:pt idx="2">
                  <c:v>nonCDS_Gaps</c:v>
                </c:pt>
              </c:strCache>
              <c:extLst/>
            </c:strRef>
          </c:cat>
          <c:val>
            <c:numRef>
              <c:f>(Nour_summary!$E$3,Nour_summary!$K$3,Nour_summary!$Q$3)</c:f>
              <c:numCache>
                <c:formatCode>General</c:formatCode>
                <c:ptCount val="3"/>
                <c:pt idx="0">
                  <c:v>770</c:v>
                </c:pt>
                <c:pt idx="1">
                  <c:v>392</c:v>
                </c:pt>
                <c:pt idx="2">
                  <c:v>378</c:v>
                </c:pt>
              </c:numCache>
              <c:extLst/>
            </c:numRef>
          </c:val>
          <c:extLst>
            <c:ext xmlns:c16="http://schemas.microsoft.com/office/drawing/2014/chart" uri="{C3380CC4-5D6E-409C-BE32-E72D297353CC}">
              <c16:uniqueId val="{00000001-1B7C-4C09-9A27-803D4B154683}"/>
            </c:ext>
          </c:extLst>
        </c:ser>
        <c:ser>
          <c:idx val="2"/>
          <c:order val="2"/>
          <c:tx>
            <c:strRef>
              <c:f>Nour_summary!$A$4</c:f>
              <c:strCache>
                <c:ptCount val="1"/>
                <c:pt idx="0">
                  <c:v>KP209306.1</c:v>
                </c:pt>
              </c:strCache>
            </c:strRef>
          </c:tx>
          <c:spPr>
            <a:solidFill>
              <a:schemeClr val="accent3"/>
            </a:solidFill>
            <a:ln>
              <a:noFill/>
            </a:ln>
            <a:effectLst/>
          </c:spPr>
          <c:invertIfNegative val="0"/>
          <c:cat>
            <c:strRef>
              <c:f>(Nour_summary!$E$1,Nour_summary!$K$1,Nour_summary!$Q$1)</c:f>
              <c:strCache>
                <c:ptCount val="3"/>
                <c:pt idx="0">
                  <c:v>Gaps</c:v>
                </c:pt>
                <c:pt idx="1">
                  <c:v>CDS_Gaps</c:v>
                </c:pt>
                <c:pt idx="2">
                  <c:v>nonCDS_Gaps</c:v>
                </c:pt>
              </c:strCache>
              <c:extLst/>
            </c:strRef>
          </c:cat>
          <c:val>
            <c:numRef>
              <c:f>(Nour_summary!$E$4,Nour_summary!$K$4,Nour_summary!$Q$4)</c:f>
              <c:numCache>
                <c:formatCode>General</c:formatCode>
                <c:ptCount val="3"/>
                <c:pt idx="0">
                  <c:v>770</c:v>
                </c:pt>
                <c:pt idx="1">
                  <c:v>392</c:v>
                </c:pt>
                <c:pt idx="2">
                  <c:v>378</c:v>
                </c:pt>
              </c:numCache>
              <c:extLst/>
            </c:numRef>
          </c:val>
          <c:extLst>
            <c:ext xmlns:c16="http://schemas.microsoft.com/office/drawing/2014/chart" uri="{C3380CC4-5D6E-409C-BE32-E72D297353CC}">
              <c16:uniqueId val="{00000002-1B7C-4C09-9A27-803D4B154683}"/>
            </c:ext>
          </c:extLst>
        </c:ser>
        <c:ser>
          <c:idx val="3"/>
          <c:order val="3"/>
          <c:tx>
            <c:strRef>
              <c:f>Nour_summary!$A$5</c:f>
              <c:strCache>
                <c:ptCount val="1"/>
                <c:pt idx="0">
                  <c:v>KJ813439.1</c:v>
                </c:pt>
              </c:strCache>
            </c:strRef>
          </c:tx>
          <c:spPr>
            <a:solidFill>
              <a:schemeClr val="accent4"/>
            </a:solidFill>
            <a:ln>
              <a:noFill/>
            </a:ln>
            <a:effectLst/>
          </c:spPr>
          <c:invertIfNegative val="0"/>
          <c:cat>
            <c:strRef>
              <c:f>(Nour_summary!$E$1,Nour_summary!$K$1,Nour_summary!$Q$1)</c:f>
              <c:strCache>
                <c:ptCount val="3"/>
                <c:pt idx="0">
                  <c:v>Gaps</c:v>
                </c:pt>
                <c:pt idx="1">
                  <c:v>CDS_Gaps</c:v>
                </c:pt>
                <c:pt idx="2">
                  <c:v>nonCDS_Gaps</c:v>
                </c:pt>
              </c:strCache>
              <c:extLst/>
            </c:strRef>
          </c:cat>
          <c:val>
            <c:numRef>
              <c:f>(Nour_summary!$E$5,Nour_summary!$K$5,Nour_summary!$Q$5)</c:f>
              <c:numCache>
                <c:formatCode>General</c:formatCode>
                <c:ptCount val="3"/>
                <c:pt idx="0">
                  <c:v>770</c:v>
                </c:pt>
                <c:pt idx="1">
                  <c:v>392</c:v>
                </c:pt>
                <c:pt idx="2">
                  <c:v>378</c:v>
                </c:pt>
              </c:numCache>
              <c:extLst/>
            </c:numRef>
          </c:val>
          <c:extLst>
            <c:ext xmlns:c16="http://schemas.microsoft.com/office/drawing/2014/chart" uri="{C3380CC4-5D6E-409C-BE32-E72D297353CC}">
              <c16:uniqueId val="{00000003-1B7C-4C09-9A27-803D4B154683}"/>
            </c:ext>
          </c:extLst>
        </c:ser>
        <c:ser>
          <c:idx val="4"/>
          <c:order val="4"/>
          <c:tx>
            <c:strRef>
              <c:f>Nour_summary!$A$6</c:f>
              <c:strCache>
                <c:ptCount val="1"/>
                <c:pt idx="0">
                  <c:v>NC_009019.1</c:v>
                </c:pt>
              </c:strCache>
            </c:strRef>
          </c:tx>
          <c:spPr>
            <a:solidFill>
              <a:schemeClr val="accent5"/>
            </a:solidFill>
            <a:ln>
              <a:noFill/>
            </a:ln>
            <a:effectLst/>
          </c:spPr>
          <c:invertIfNegative val="0"/>
          <c:cat>
            <c:strRef>
              <c:f>(Nour_summary!$E$1,Nour_summary!$K$1,Nour_summary!$Q$1)</c:f>
              <c:strCache>
                <c:ptCount val="3"/>
                <c:pt idx="0">
                  <c:v>Gaps</c:v>
                </c:pt>
                <c:pt idx="1">
                  <c:v>CDS_Gaps</c:v>
                </c:pt>
                <c:pt idx="2">
                  <c:v>nonCDS_Gaps</c:v>
                </c:pt>
              </c:strCache>
              <c:extLst/>
            </c:strRef>
          </c:cat>
          <c:val>
            <c:numRef>
              <c:f>(Nour_summary!$E$6,Nour_summary!$K$6,Nour_summary!$Q$6)</c:f>
              <c:numCache>
                <c:formatCode>General</c:formatCode>
                <c:ptCount val="3"/>
                <c:pt idx="0">
                  <c:v>809</c:v>
                </c:pt>
                <c:pt idx="1">
                  <c:v>294</c:v>
                </c:pt>
                <c:pt idx="2">
                  <c:v>515</c:v>
                </c:pt>
              </c:numCache>
              <c:extLst/>
            </c:numRef>
          </c:val>
          <c:extLst>
            <c:ext xmlns:c16="http://schemas.microsoft.com/office/drawing/2014/chart" uri="{C3380CC4-5D6E-409C-BE32-E72D297353CC}">
              <c16:uniqueId val="{00000004-1B7C-4C09-9A27-803D4B154683}"/>
            </c:ext>
          </c:extLst>
        </c:ser>
        <c:dLbls>
          <c:showLegendKey val="0"/>
          <c:showVal val="0"/>
          <c:showCatName val="0"/>
          <c:showSerName val="0"/>
          <c:showPercent val="0"/>
          <c:showBubbleSize val="0"/>
        </c:dLbls>
        <c:gapWidth val="219"/>
        <c:overlap val="-27"/>
        <c:axId val="626652392"/>
        <c:axId val="626648456"/>
      </c:barChart>
      <c:catAx>
        <c:axId val="6266523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648456"/>
        <c:crosses val="autoZero"/>
        <c:auto val="1"/>
        <c:lblAlgn val="ctr"/>
        <c:lblOffset val="100"/>
        <c:noMultiLvlLbl val="0"/>
      </c:catAx>
      <c:valAx>
        <c:axId val="6266484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6523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0.39165</cdr:x>
      <cdr:y>0.30328</cdr:y>
    </cdr:from>
    <cdr:to>
      <cdr:x>0.60835</cdr:x>
      <cdr:y>0.69672</cdr:y>
    </cdr:to>
    <cdr:sp macro="" textlink="">
      <cdr:nvSpPr>
        <cdr:cNvPr id="2" name="TextBox 1">
          <a:extLst xmlns:a="http://schemas.openxmlformats.org/drawingml/2006/main">
            <a:ext uri="{FF2B5EF4-FFF2-40B4-BE49-F238E27FC236}">
              <a16:creationId xmlns:a16="http://schemas.microsoft.com/office/drawing/2014/main" id="{D6622ACD-E8E4-4BF4-ABA9-A5E71A4DADEF}"/>
            </a:ext>
          </a:extLst>
        </cdr:cNvPr>
        <cdr:cNvSpPr txBox="1"/>
      </cdr:nvSpPr>
      <cdr:spPr>
        <a:xfrm xmlns:a="http://schemas.openxmlformats.org/drawingml/2006/main">
          <a:off x="1652587" y="704850"/>
          <a:ext cx="914400" cy="9144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US" sz="1100"/>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B9D312-6127-4C2B-B17E-99E2FDAFBF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10</Pages>
  <Words>1648</Words>
  <Characters>9395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dc:creator>
  <cp:keywords/>
  <dc:description/>
  <cp:lastModifiedBy>Muhamed</cp:lastModifiedBy>
  <cp:revision>9</cp:revision>
  <dcterms:created xsi:type="dcterms:W3CDTF">2022-01-13T13:06:00Z</dcterms:created>
  <dcterms:modified xsi:type="dcterms:W3CDTF">2022-01-14T09:25:00Z</dcterms:modified>
</cp:coreProperties>
</file>